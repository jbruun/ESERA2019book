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9BDE9" w14:textId="77777777" w:rsidR="002D4458" w:rsidRPr="003231AD" w:rsidRDefault="002D4458" w:rsidP="002D4458">
      <w:pPr>
        <w:pStyle w:val="TITLE16points"/>
        <w:rPr>
          <w:lang w:val="en-GB"/>
        </w:rPr>
      </w:pPr>
      <w:r w:rsidRPr="003231AD">
        <w:rPr>
          <w:lang w:val="en-GB"/>
        </w:rPr>
        <w:t xml:space="preserve">Network Analysis Of Changes To An Integrated Science Course Curriculum Over Time </w:t>
      </w:r>
    </w:p>
    <w:p w14:paraId="140C71E2" w14:textId="17448D22" w:rsidR="00E229DF" w:rsidRPr="006206AB" w:rsidRDefault="002D4458" w:rsidP="00BB7712">
      <w:pPr>
        <w:tabs>
          <w:tab w:val="left" w:pos="2964"/>
        </w:tabs>
        <w:jc w:val="center"/>
        <w:rPr>
          <w:i/>
          <w:sz w:val="28"/>
          <w:lang w:val="da-DK"/>
        </w:rPr>
      </w:pPr>
      <w:r w:rsidRPr="006206AB">
        <w:rPr>
          <w:i/>
          <w:sz w:val="28"/>
          <w:lang w:val="da-DK"/>
        </w:rPr>
        <w:t>Jesper Bruun</w:t>
      </w:r>
      <w:r w:rsidR="00E229DF" w:rsidRPr="006206AB">
        <w:rPr>
          <w:i/>
          <w:sz w:val="28"/>
          <w:lang w:val="da-DK"/>
        </w:rPr>
        <w:t>¹</w:t>
      </w:r>
      <w:r w:rsidR="00FB0590" w:rsidRPr="006206AB">
        <w:rPr>
          <w:i/>
          <w:sz w:val="28"/>
          <w:lang w:val="da-DK"/>
        </w:rPr>
        <w:t xml:space="preserve">, </w:t>
      </w:r>
      <w:r w:rsidRPr="006206AB">
        <w:rPr>
          <w:i/>
          <w:sz w:val="28"/>
          <w:lang w:val="da-DK"/>
        </w:rPr>
        <w:t xml:space="preserve">Ida Viola </w:t>
      </w:r>
      <w:proofErr w:type="spellStart"/>
      <w:r w:rsidRPr="006206AB">
        <w:rPr>
          <w:i/>
          <w:sz w:val="28"/>
          <w:lang w:val="da-DK"/>
        </w:rPr>
        <w:t>Kalmark</w:t>
      </w:r>
      <w:proofErr w:type="spellEnd"/>
      <w:r w:rsidR="006206AB" w:rsidRPr="006206AB">
        <w:rPr>
          <w:i/>
          <w:sz w:val="28"/>
          <w:lang w:val="da-DK"/>
        </w:rPr>
        <w:t xml:space="preserve"> </w:t>
      </w:r>
      <w:r w:rsidR="006206AB">
        <w:rPr>
          <w:i/>
          <w:sz w:val="28"/>
          <w:lang w:val="da-DK"/>
        </w:rPr>
        <w:t>Andersen</w:t>
      </w:r>
      <w:r w:rsidR="00C55A1D" w:rsidRPr="006206AB">
        <w:rPr>
          <w:i/>
          <w:sz w:val="28"/>
          <w:vertAlign w:val="superscript"/>
          <w:lang w:val="da-DK"/>
        </w:rPr>
        <w:t>2</w:t>
      </w:r>
      <w:r w:rsidR="006206AB">
        <w:rPr>
          <w:i/>
          <w:sz w:val="28"/>
          <w:lang w:val="da-DK"/>
        </w:rPr>
        <w:t xml:space="preserve">, </w:t>
      </w:r>
      <w:r w:rsidR="00E229DF" w:rsidRPr="006206AB">
        <w:rPr>
          <w:i/>
          <w:sz w:val="28"/>
          <w:lang w:val="da-DK"/>
        </w:rPr>
        <w:t xml:space="preserve">and </w:t>
      </w:r>
      <w:r w:rsidR="00C55A1D" w:rsidRPr="006206AB">
        <w:rPr>
          <w:i/>
          <w:sz w:val="28"/>
          <w:lang w:val="da-DK"/>
        </w:rPr>
        <w:t>Linda Udby</w:t>
      </w:r>
      <w:r w:rsidR="00C55A1D" w:rsidRPr="006206AB">
        <w:rPr>
          <w:i/>
          <w:sz w:val="28"/>
          <w:vertAlign w:val="superscript"/>
          <w:lang w:val="da-DK"/>
        </w:rPr>
        <w:t>1</w:t>
      </w:r>
      <w:r w:rsidR="00BB7712" w:rsidRPr="006206AB">
        <w:rPr>
          <w:i/>
          <w:sz w:val="28"/>
          <w:lang w:val="da-DK"/>
        </w:rPr>
        <w:t xml:space="preserve"> </w:t>
      </w:r>
    </w:p>
    <w:p w14:paraId="3C79B0A3" w14:textId="59225DD3" w:rsidR="00E229DF" w:rsidRPr="006206AB" w:rsidRDefault="00C34301" w:rsidP="00BB7712">
      <w:pPr>
        <w:tabs>
          <w:tab w:val="left" w:pos="2964"/>
        </w:tabs>
        <w:jc w:val="center"/>
        <w:rPr>
          <w:lang w:val="da-DK"/>
        </w:rPr>
      </w:pPr>
      <w:r w:rsidRPr="006206AB">
        <w:rPr>
          <w:vertAlign w:val="superscript"/>
          <w:lang w:val="da-DK"/>
        </w:rPr>
        <w:t>1</w:t>
      </w:r>
      <w:r w:rsidR="00C55A1D" w:rsidRPr="006206AB">
        <w:rPr>
          <w:lang w:val="da-DK"/>
        </w:rPr>
        <w:t>University of Copenhagen</w:t>
      </w:r>
      <w:r w:rsidR="00C45B13" w:rsidRPr="006206AB">
        <w:rPr>
          <w:lang w:val="da-DK"/>
        </w:rPr>
        <w:t>,</w:t>
      </w:r>
      <w:r w:rsidR="00C55A1D" w:rsidRPr="006206AB">
        <w:rPr>
          <w:lang w:val="da-DK"/>
        </w:rPr>
        <w:t xml:space="preserve"> Copenhagen</w:t>
      </w:r>
      <w:r w:rsidR="00C45B13" w:rsidRPr="006206AB">
        <w:rPr>
          <w:lang w:val="da-DK"/>
        </w:rPr>
        <w:t>,</w:t>
      </w:r>
      <w:r w:rsidR="00C55A1D" w:rsidRPr="006206AB">
        <w:rPr>
          <w:lang w:val="da-DK"/>
        </w:rPr>
        <w:t xml:space="preserve"> Denmark</w:t>
      </w:r>
    </w:p>
    <w:p w14:paraId="237A2646" w14:textId="12630524" w:rsidR="00E229DF" w:rsidRDefault="005F2582" w:rsidP="00BB7712">
      <w:pPr>
        <w:tabs>
          <w:tab w:val="left" w:pos="2964"/>
        </w:tabs>
        <w:jc w:val="center"/>
        <w:rPr>
          <w:lang w:val="da-DK"/>
        </w:rPr>
      </w:pPr>
      <w:r w:rsidRPr="006206AB">
        <w:rPr>
          <w:vertAlign w:val="superscript"/>
          <w:lang w:val="da-DK"/>
        </w:rPr>
        <w:t>2</w:t>
      </w:r>
      <w:r w:rsidR="00C55A1D" w:rsidRPr="006206AB">
        <w:rPr>
          <w:lang w:val="da-DK"/>
        </w:rPr>
        <w:t>Roskilde Gymnasium</w:t>
      </w:r>
      <w:r w:rsidR="00B124E1" w:rsidRPr="006206AB">
        <w:rPr>
          <w:lang w:val="da-DK"/>
        </w:rPr>
        <w:t>, Roskilde, Denmark</w:t>
      </w:r>
    </w:p>
    <w:p w14:paraId="201B02BB" w14:textId="77777777" w:rsidR="00E229DF" w:rsidRPr="00FE0C3A" w:rsidRDefault="00E229DF" w:rsidP="00E229DF">
      <w:pPr>
        <w:tabs>
          <w:tab w:val="left" w:pos="2964"/>
        </w:tabs>
        <w:rPr>
          <w:lang w:val="da-DK"/>
          <w:rPrChange w:id="0" w:author="Jesper Bruun" w:date="2020-06-19T17:53:00Z">
            <w:rPr>
              <w:lang w:val="en-US"/>
            </w:rPr>
          </w:rPrChange>
        </w:rPr>
      </w:pPr>
    </w:p>
    <w:p w14:paraId="28571175" w14:textId="21C20A9C" w:rsidR="00BB7712" w:rsidRPr="003231AD" w:rsidRDefault="00B323BA" w:rsidP="00974560">
      <w:pPr>
        <w:tabs>
          <w:tab w:val="left" w:pos="2964"/>
        </w:tabs>
        <w:rPr>
          <w:i/>
          <w:lang w:val="en-GB"/>
        </w:rPr>
      </w:pPr>
      <w:commentRangeStart w:id="1"/>
      <w:r w:rsidRPr="003231AD">
        <w:rPr>
          <w:i/>
          <w:lang w:val="en-GB"/>
        </w:rPr>
        <w:t xml:space="preserve">Curriculum </w:t>
      </w:r>
      <w:commentRangeEnd w:id="1"/>
      <w:r w:rsidR="00A21BA4">
        <w:rPr>
          <w:rStyle w:val="CommentReference"/>
        </w:rPr>
        <w:commentReference w:id="1"/>
      </w:r>
      <w:r w:rsidRPr="003231AD">
        <w:rPr>
          <w:i/>
          <w:lang w:val="en-GB"/>
        </w:rPr>
        <w:t xml:space="preserve">texts for science courses change over time as policy changes. Changes occur in particular wordings in official documents and give rise to changing possible interpretations. Using a recently published </w:t>
      </w:r>
      <w:r w:rsidR="00663C35" w:rsidRPr="003231AD">
        <w:rPr>
          <w:i/>
          <w:lang w:val="en-GB"/>
        </w:rPr>
        <w:t>methodology</w:t>
      </w:r>
      <w:r w:rsidRPr="003231AD">
        <w:rPr>
          <w:i/>
          <w:lang w:val="en-GB"/>
        </w:rPr>
        <w:t>, t</w:t>
      </w:r>
      <w:r w:rsidR="00663C35" w:rsidRPr="003231AD">
        <w:rPr>
          <w:i/>
          <w:lang w:val="en-GB"/>
        </w:rPr>
        <w:t>he</w:t>
      </w:r>
      <w:r w:rsidRPr="003231AD">
        <w:rPr>
          <w:i/>
          <w:lang w:val="en-GB"/>
        </w:rPr>
        <w:t xml:space="preserve"> study </w:t>
      </w:r>
      <w:r w:rsidR="00663C35" w:rsidRPr="003231AD">
        <w:rPr>
          <w:i/>
          <w:lang w:val="en-GB"/>
        </w:rPr>
        <w:t xml:space="preserve">from which this paper reports, </w:t>
      </w:r>
      <w:r w:rsidRPr="003231AD">
        <w:rPr>
          <w:i/>
          <w:lang w:val="en-GB"/>
        </w:rPr>
        <w:t>construct</w:t>
      </w:r>
      <w:r w:rsidR="00663C35" w:rsidRPr="003231AD">
        <w:rPr>
          <w:i/>
          <w:lang w:val="en-GB"/>
        </w:rPr>
        <w:t>ed</w:t>
      </w:r>
      <w:r w:rsidRPr="003231AD">
        <w:rPr>
          <w:i/>
          <w:lang w:val="en-GB"/>
        </w:rPr>
        <w:t xml:space="preserve"> thematic maps of the development of the curriculum for the upper secondary Danish "Basic Science Course".</w:t>
      </w:r>
      <w:r w:rsidR="003231AD" w:rsidRPr="003231AD">
        <w:rPr>
          <w:i/>
          <w:lang w:val="en-GB"/>
        </w:rPr>
        <w:t xml:space="preserve"> </w:t>
      </w:r>
      <w:r w:rsidRPr="003231AD">
        <w:rPr>
          <w:i/>
          <w:lang w:val="en-GB"/>
        </w:rPr>
        <w:t xml:space="preserve">The analysis integrates qualitative analysis (critical discourse analysis) with quantitative analysis (linguistic network analysis) to identify and characterise themes in official curriculum texts for the course. </w:t>
      </w:r>
      <w:r w:rsidR="003231AD" w:rsidRPr="003231AD">
        <w:rPr>
          <w:i/>
          <w:lang w:val="en-GB"/>
        </w:rPr>
        <w:t>This chapter provides illustrative examples of the methodology</w:t>
      </w:r>
      <w:ins w:id="2" w:author="Jesper Bruun" w:date="2020-06-20T20:24:00Z">
        <w:r w:rsidR="00D624D3">
          <w:rPr>
            <w:i/>
            <w:lang w:val="en-GB"/>
          </w:rPr>
          <w:t>, a discussion of our methodological choices,</w:t>
        </w:r>
      </w:ins>
      <w:r w:rsidR="003231AD" w:rsidRPr="003231AD">
        <w:rPr>
          <w:i/>
          <w:lang w:val="en-GB"/>
        </w:rPr>
        <w:t xml:space="preserve"> and the findings of the study. We analysed curricular texts from</w:t>
      </w:r>
      <w:r w:rsidRPr="003231AD">
        <w:rPr>
          <w:i/>
          <w:lang w:val="en-GB"/>
        </w:rPr>
        <w:t xml:space="preserve"> 2004 (first curriculum text), 2007 (first change), and 2010 (second change). </w:t>
      </w:r>
      <w:r w:rsidR="003231AD" w:rsidRPr="003231AD">
        <w:rPr>
          <w:i/>
          <w:lang w:val="en-GB"/>
        </w:rPr>
        <w:t>We</w:t>
      </w:r>
      <w:r w:rsidRPr="003231AD">
        <w:rPr>
          <w:i/>
          <w:lang w:val="en-GB"/>
        </w:rPr>
        <w:t xml:space="preserve"> focuse</w:t>
      </w:r>
      <w:r w:rsidR="003231AD" w:rsidRPr="003231AD">
        <w:rPr>
          <w:i/>
          <w:lang w:val="en-GB"/>
        </w:rPr>
        <w:t>d</w:t>
      </w:r>
      <w:r w:rsidRPr="003231AD">
        <w:rPr>
          <w:i/>
          <w:lang w:val="en-GB"/>
        </w:rPr>
        <w:t xml:space="preserve"> on </w:t>
      </w:r>
      <w:r w:rsidR="00663C35" w:rsidRPr="003231AD">
        <w:rPr>
          <w:i/>
          <w:lang w:val="en-GB"/>
        </w:rPr>
        <w:t>four</w:t>
      </w:r>
      <w:r w:rsidRPr="003231AD">
        <w:rPr>
          <w:i/>
          <w:lang w:val="en-GB"/>
        </w:rPr>
        <w:t xml:space="preserve"> themes, </w:t>
      </w:r>
      <w:r w:rsidR="003231AD" w:rsidRPr="003231AD">
        <w:rPr>
          <w:i/>
          <w:lang w:val="en-GB"/>
        </w:rPr>
        <w:t>emerging themes</w:t>
      </w:r>
      <w:r w:rsidRPr="003231AD">
        <w:rPr>
          <w:i/>
          <w:lang w:val="en-GB"/>
        </w:rPr>
        <w:t>: Structural Demands, Implementation of Teaching, The Importance of Science in a Bildung Perspective</w:t>
      </w:r>
      <w:r w:rsidR="00663C35" w:rsidRPr="003231AD">
        <w:rPr>
          <w:i/>
          <w:lang w:val="en-GB"/>
        </w:rPr>
        <w:t xml:space="preserve">, and </w:t>
      </w:r>
      <w:r w:rsidR="00663C35" w:rsidRPr="003231AD">
        <w:rPr>
          <w:i/>
          <w:iCs/>
          <w:lang w:val="en-GB"/>
        </w:rPr>
        <w:t>BSC’s Identity as a Course</w:t>
      </w:r>
      <w:r w:rsidRPr="003231AD">
        <w:rPr>
          <w:i/>
          <w:lang w:val="en-GB"/>
        </w:rPr>
        <w:t>. The findings show that Structural Demands change</w:t>
      </w:r>
      <w:r w:rsidR="003231AD" w:rsidRPr="003231AD">
        <w:rPr>
          <w:i/>
          <w:lang w:val="en-GB"/>
        </w:rPr>
        <w:t>d</w:t>
      </w:r>
      <w:r w:rsidRPr="003231AD">
        <w:rPr>
          <w:i/>
          <w:lang w:val="en-GB"/>
        </w:rPr>
        <w:t xml:space="preserve"> little over time; the didactical focus remai</w:t>
      </w:r>
      <w:r w:rsidR="003231AD" w:rsidRPr="003231AD">
        <w:rPr>
          <w:i/>
          <w:lang w:val="en-GB"/>
        </w:rPr>
        <w:t>ned</w:t>
      </w:r>
      <w:r w:rsidRPr="003231AD">
        <w:rPr>
          <w:i/>
          <w:lang w:val="en-GB"/>
        </w:rPr>
        <w:t xml:space="preserve"> on "active learning". </w:t>
      </w:r>
      <w:del w:id="3" w:author="Jesper Bruun" w:date="2020-06-20T20:24:00Z">
        <w:r w:rsidRPr="003231AD" w:rsidDel="00D624D3">
          <w:rPr>
            <w:i/>
            <w:lang w:val="en-GB"/>
          </w:rPr>
          <w:delText xml:space="preserve">However, interdisciplinarity </w:delText>
        </w:r>
        <w:r w:rsidR="003231AD" w:rsidRPr="003231AD" w:rsidDel="00D624D3">
          <w:rPr>
            <w:i/>
            <w:lang w:val="en-GB"/>
          </w:rPr>
          <w:delText>was</w:delText>
        </w:r>
        <w:r w:rsidRPr="003231AD" w:rsidDel="00D624D3">
          <w:rPr>
            <w:i/>
            <w:lang w:val="en-GB"/>
          </w:rPr>
          <w:delText xml:space="preserve"> part of this theme and </w:delText>
        </w:r>
        <w:r w:rsidR="003231AD" w:rsidRPr="003231AD" w:rsidDel="00D624D3">
          <w:rPr>
            <w:i/>
            <w:lang w:val="en-GB"/>
          </w:rPr>
          <w:delText>wa</w:delText>
        </w:r>
        <w:r w:rsidRPr="003231AD" w:rsidDel="00D624D3">
          <w:rPr>
            <w:i/>
            <w:lang w:val="en-GB"/>
          </w:rPr>
          <w:delText xml:space="preserve">s framed differently each of the years of change; from being an intention in 2004 to being "normal" in 2007 to being taken for granted in 2010. </w:delText>
        </w:r>
      </w:del>
      <w:r w:rsidRPr="003231AD">
        <w:rPr>
          <w:i/>
          <w:lang w:val="en-GB"/>
        </w:rPr>
        <w:t>Implementation of Teaching first appea</w:t>
      </w:r>
      <w:r w:rsidR="003231AD" w:rsidRPr="003231AD">
        <w:rPr>
          <w:i/>
          <w:lang w:val="en-GB"/>
        </w:rPr>
        <w:t>red</w:t>
      </w:r>
      <w:r w:rsidRPr="003231AD">
        <w:rPr>
          <w:i/>
          <w:lang w:val="en-GB"/>
        </w:rPr>
        <w:t xml:space="preserve"> as a theme in 2007 and mature</w:t>
      </w:r>
      <w:r w:rsidR="003231AD" w:rsidRPr="003231AD">
        <w:rPr>
          <w:i/>
          <w:lang w:val="en-GB"/>
        </w:rPr>
        <w:t>d</w:t>
      </w:r>
      <w:r w:rsidRPr="003231AD">
        <w:rPr>
          <w:i/>
          <w:lang w:val="en-GB"/>
        </w:rPr>
        <w:t xml:space="preserve"> in 2010 to be linked to the identity of the course as well as the goals for competences to be learned. Finally, we f</w:t>
      </w:r>
      <w:r w:rsidR="003231AD" w:rsidRPr="003231AD">
        <w:rPr>
          <w:i/>
          <w:lang w:val="en-GB"/>
        </w:rPr>
        <w:t>ound</w:t>
      </w:r>
      <w:r w:rsidRPr="003231AD">
        <w:rPr>
          <w:i/>
          <w:lang w:val="en-GB"/>
        </w:rPr>
        <w:t xml:space="preserve"> that The Importance of Science in a Bildung Perspective start</w:t>
      </w:r>
      <w:r w:rsidR="003231AD" w:rsidRPr="003231AD">
        <w:rPr>
          <w:i/>
          <w:lang w:val="en-GB"/>
        </w:rPr>
        <w:t>ed</w:t>
      </w:r>
      <w:r w:rsidRPr="003231AD">
        <w:rPr>
          <w:i/>
          <w:lang w:val="en-GB"/>
        </w:rPr>
        <w:t xml:space="preserve"> out as a separate theme but merge</w:t>
      </w:r>
      <w:r w:rsidR="003231AD" w:rsidRPr="003231AD">
        <w:rPr>
          <w:i/>
          <w:lang w:val="en-GB"/>
        </w:rPr>
        <w:t>d</w:t>
      </w:r>
      <w:r w:rsidRPr="003231AD">
        <w:rPr>
          <w:i/>
          <w:lang w:val="en-GB"/>
        </w:rPr>
        <w:t xml:space="preserve"> in 2010 to become integral to the purpose of the Basic Science Course. This may signify a maturation of the course to represent a </w:t>
      </w:r>
      <w:r w:rsidR="003231AD" w:rsidRPr="003231AD">
        <w:rPr>
          <w:i/>
          <w:lang w:val="en-GB"/>
        </w:rPr>
        <w:t xml:space="preserve">school </w:t>
      </w:r>
      <w:r w:rsidRPr="003231AD">
        <w:rPr>
          <w:i/>
          <w:lang w:val="en-GB"/>
        </w:rPr>
        <w:t xml:space="preserve">discipline in its own right. It may also imply an official intention that science should be part of most students' development as citizens. The </w:t>
      </w:r>
      <w:r w:rsidR="003231AD" w:rsidRPr="003231AD">
        <w:rPr>
          <w:i/>
          <w:lang w:val="en-GB"/>
        </w:rPr>
        <w:t>chapter</w:t>
      </w:r>
      <w:r w:rsidRPr="003231AD">
        <w:rPr>
          <w:i/>
          <w:lang w:val="en-GB"/>
        </w:rPr>
        <w:t xml:space="preserve"> discusses </w:t>
      </w:r>
      <w:ins w:id="4" w:author="Jesper Bruun" w:date="2020-06-20T20:22:00Z">
        <w:r w:rsidR="00D624D3">
          <w:rPr>
            <w:i/>
            <w:lang w:val="en-GB"/>
          </w:rPr>
          <w:t xml:space="preserve">the appropriateness of thematic </w:t>
        </w:r>
      </w:ins>
      <w:ins w:id="5" w:author="Jesper Bruun" w:date="2020-06-20T20:23:00Z">
        <w:r w:rsidR="00D624D3">
          <w:rPr>
            <w:i/>
            <w:lang w:val="en-GB"/>
          </w:rPr>
          <w:t xml:space="preserve">maps as analytical tools </w:t>
        </w:r>
      </w:ins>
      <w:r w:rsidRPr="003231AD">
        <w:rPr>
          <w:i/>
          <w:lang w:val="en-GB"/>
        </w:rPr>
        <w:t>how these curricular analyses can be linked to the political discussions amongst stakeholders</w:t>
      </w:r>
      <w:del w:id="6" w:author="Jesper Bruun" w:date="2020-06-20T20:20:00Z">
        <w:r w:rsidRPr="003231AD" w:rsidDel="00A438FA">
          <w:rPr>
            <w:i/>
            <w:lang w:val="en-GB"/>
          </w:rPr>
          <w:delText xml:space="preserve"> and to recent programme evaluations of the Basic Science Course</w:delText>
        </w:r>
      </w:del>
      <w:r w:rsidRPr="003231AD">
        <w:rPr>
          <w:i/>
          <w:lang w:val="en-GB"/>
        </w:rPr>
        <w:t>.</w:t>
      </w:r>
    </w:p>
    <w:p w14:paraId="15FD5E66" w14:textId="77777777" w:rsidR="00B323BA" w:rsidRPr="003231AD" w:rsidRDefault="00B323BA" w:rsidP="00974560">
      <w:pPr>
        <w:tabs>
          <w:tab w:val="left" w:pos="2964"/>
        </w:tabs>
        <w:rPr>
          <w:i/>
          <w:lang w:val="en-GB"/>
        </w:rPr>
      </w:pPr>
    </w:p>
    <w:p w14:paraId="2F457079" w14:textId="6C15A9F0" w:rsidR="00E229DF" w:rsidRPr="003231AD" w:rsidRDefault="00E229DF" w:rsidP="00E229DF">
      <w:pPr>
        <w:tabs>
          <w:tab w:val="left" w:pos="2964"/>
        </w:tabs>
        <w:rPr>
          <w:lang w:val="en-GB"/>
        </w:rPr>
      </w:pPr>
      <w:r w:rsidRPr="003231AD">
        <w:rPr>
          <w:i/>
          <w:lang w:val="en-GB"/>
        </w:rPr>
        <w:t>Keywords</w:t>
      </w:r>
      <w:r w:rsidRPr="003231AD">
        <w:rPr>
          <w:lang w:val="en-GB"/>
        </w:rPr>
        <w:t xml:space="preserve">: </w:t>
      </w:r>
      <w:r w:rsidR="00FF4061" w:rsidRPr="003231AD">
        <w:rPr>
          <w:lang w:val="en-GB"/>
        </w:rPr>
        <w:t>Curriculum, Nature of Science, Interdisciplinarity</w:t>
      </w:r>
    </w:p>
    <w:p w14:paraId="15F8A9ED" w14:textId="77777777" w:rsidR="00E229DF" w:rsidRPr="003231AD" w:rsidRDefault="00E229DF" w:rsidP="00974560">
      <w:pPr>
        <w:tabs>
          <w:tab w:val="left" w:pos="2964"/>
        </w:tabs>
        <w:rPr>
          <w:lang w:val="en-GB"/>
        </w:rPr>
      </w:pPr>
    </w:p>
    <w:p w14:paraId="4BCB000C" w14:textId="0068D547" w:rsidR="000D2984" w:rsidRPr="003231AD" w:rsidRDefault="00D24147" w:rsidP="00E229DF">
      <w:pPr>
        <w:pStyle w:val="FirstLevelSection"/>
        <w:rPr>
          <w:lang w:val="en-GB"/>
        </w:rPr>
      </w:pPr>
      <w:r w:rsidRPr="003231AD">
        <w:rPr>
          <w:lang w:val="en-GB"/>
        </w:rPr>
        <w:t>Introduction</w:t>
      </w:r>
    </w:p>
    <w:p w14:paraId="4303DE5F" w14:textId="21487F2B" w:rsidR="00B860A4" w:rsidRPr="003231AD" w:rsidRDefault="00366F67" w:rsidP="00366F67">
      <w:pPr>
        <w:rPr>
          <w:lang w:val="en-GB"/>
        </w:rPr>
      </w:pPr>
      <w:r w:rsidRPr="003231AD">
        <w:rPr>
          <w:lang w:val="en-GB"/>
        </w:rPr>
        <w:t>Official educational documents often reflect an agglomeration of political intentions at a given time and may change in light of educational poli</w:t>
      </w:r>
      <w:r w:rsidR="007F148D" w:rsidRPr="003231AD">
        <w:rPr>
          <w:lang w:val="en-GB"/>
        </w:rPr>
        <w:t>cy</w:t>
      </w:r>
      <w:r w:rsidRPr="003231AD">
        <w:rPr>
          <w:lang w:val="en-GB"/>
        </w:rPr>
        <w:t xml:space="preserve"> change</w:t>
      </w:r>
      <w:r w:rsidR="007F148D" w:rsidRPr="003231AD">
        <w:rPr>
          <w:lang w:val="en-GB"/>
        </w:rPr>
        <w:t>s</w:t>
      </w:r>
      <w:r w:rsidRPr="003231AD">
        <w:rPr>
          <w:lang w:val="en-GB"/>
        </w:rPr>
        <w:t xml:space="preserve"> (</w:t>
      </w:r>
      <w:r w:rsidR="00F517A5" w:rsidRPr="003231AD">
        <w:rPr>
          <w:lang w:val="en-GB"/>
        </w:rPr>
        <w:t xml:space="preserve">Akker, </w:t>
      </w:r>
      <w:proofErr w:type="spellStart"/>
      <w:r w:rsidR="00F517A5" w:rsidRPr="003231AD">
        <w:rPr>
          <w:lang w:val="en-GB"/>
        </w:rPr>
        <w:t>Fasoglio</w:t>
      </w:r>
      <w:proofErr w:type="spellEnd"/>
      <w:r w:rsidR="00F517A5" w:rsidRPr="003231AD">
        <w:rPr>
          <w:lang w:val="en-GB"/>
        </w:rPr>
        <w:t xml:space="preserve">, &amp; Mulder 2011; </w:t>
      </w:r>
      <w:r w:rsidR="00D120CE" w:rsidRPr="003231AD">
        <w:rPr>
          <w:lang w:val="en-GB"/>
        </w:rPr>
        <w:t xml:space="preserve">Schmidt, McKnight, Valverde, G., </w:t>
      </w:r>
      <w:proofErr w:type="spellStart"/>
      <w:r w:rsidR="00D120CE" w:rsidRPr="003231AD">
        <w:rPr>
          <w:lang w:val="en-GB"/>
        </w:rPr>
        <w:t>Houang</w:t>
      </w:r>
      <w:proofErr w:type="spellEnd"/>
      <w:r w:rsidR="00D120CE" w:rsidRPr="003231AD">
        <w:rPr>
          <w:lang w:val="en-GB"/>
        </w:rPr>
        <w:t xml:space="preserve">, &amp; Wiley 1997; </w:t>
      </w:r>
      <w:r w:rsidR="00A70F2E" w:rsidRPr="003231AD">
        <w:rPr>
          <w:lang w:val="en-GB"/>
        </w:rPr>
        <w:t>Priestley</w:t>
      </w:r>
      <w:r w:rsidR="00F517A5" w:rsidRPr="003231AD">
        <w:rPr>
          <w:lang w:val="en-GB"/>
        </w:rPr>
        <w:t xml:space="preserve"> </w:t>
      </w:r>
      <w:r w:rsidR="00A70F2E" w:rsidRPr="003231AD">
        <w:rPr>
          <w:lang w:val="en-GB"/>
        </w:rPr>
        <w:t xml:space="preserve">&amp; </w:t>
      </w:r>
      <w:proofErr w:type="spellStart"/>
      <w:r w:rsidR="00A70F2E" w:rsidRPr="003231AD">
        <w:rPr>
          <w:lang w:val="en-GB"/>
        </w:rPr>
        <w:t>Biesta</w:t>
      </w:r>
      <w:proofErr w:type="spellEnd"/>
      <w:r w:rsidR="00A70F2E" w:rsidRPr="003231AD">
        <w:rPr>
          <w:lang w:val="en-GB"/>
        </w:rPr>
        <w:t xml:space="preserve"> 2013; </w:t>
      </w:r>
      <w:r w:rsidRPr="003231AD">
        <w:rPr>
          <w:lang w:val="en-GB"/>
        </w:rPr>
        <w:t xml:space="preserve">Dolin &amp; Evans 2018). The wording of particular curriculums can influence the perceived possibilities for teachers in implementing new </w:t>
      </w:r>
      <w:r w:rsidR="002F3B14">
        <w:rPr>
          <w:lang w:val="en-GB"/>
        </w:rPr>
        <w:t>curriculums</w:t>
      </w:r>
      <w:r w:rsidR="007C634E" w:rsidRPr="003231AD">
        <w:rPr>
          <w:lang w:val="en-GB"/>
        </w:rPr>
        <w:t xml:space="preserve">. For example, </w:t>
      </w:r>
      <w:r w:rsidRPr="003231AD">
        <w:rPr>
          <w:lang w:val="en-GB"/>
        </w:rPr>
        <w:t xml:space="preserve">Evans &amp; Dolin </w:t>
      </w:r>
      <w:r w:rsidR="007C634E" w:rsidRPr="003231AD">
        <w:rPr>
          <w:lang w:val="en-GB"/>
        </w:rPr>
        <w:t>(</w:t>
      </w:r>
      <w:r w:rsidRPr="003231AD">
        <w:rPr>
          <w:lang w:val="en-GB"/>
        </w:rPr>
        <w:t>2018)</w:t>
      </w:r>
      <w:r w:rsidR="007C634E" w:rsidRPr="003231AD">
        <w:rPr>
          <w:lang w:val="en-GB"/>
        </w:rPr>
        <w:t xml:space="preserve"> found that many science teachers </w:t>
      </w:r>
      <w:r w:rsidR="009B54A6" w:rsidRPr="003231AD">
        <w:rPr>
          <w:lang w:val="en-GB"/>
        </w:rPr>
        <w:t xml:space="preserve">had little experience with reading official documents and therefore did not see how different notions </w:t>
      </w:r>
      <w:r w:rsidR="004C13B7" w:rsidRPr="003231AD">
        <w:rPr>
          <w:lang w:val="en-GB"/>
        </w:rPr>
        <w:t>of scientific literacy were emphasised on these documents</w:t>
      </w:r>
      <w:r w:rsidR="000C2A6F" w:rsidRPr="003231AD">
        <w:rPr>
          <w:lang w:val="en-GB"/>
        </w:rPr>
        <w:t xml:space="preserve">. They found that a </w:t>
      </w:r>
      <w:r w:rsidR="000C593F" w:rsidRPr="003231AD">
        <w:rPr>
          <w:lang w:val="en-GB"/>
        </w:rPr>
        <w:t>conceptual</w:t>
      </w:r>
      <w:r w:rsidR="000C2A6F" w:rsidRPr="003231AD">
        <w:rPr>
          <w:lang w:val="en-GB"/>
        </w:rPr>
        <w:t xml:space="preserve"> </w:t>
      </w:r>
      <w:r w:rsidR="00F65915" w:rsidRPr="003231AD">
        <w:rPr>
          <w:lang w:val="en-GB"/>
        </w:rPr>
        <w:t xml:space="preserve">network </w:t>
      </w:r>
      <w:r w:rsidR="000C2A6F" w:rsidRPr="003231AD">
        <w:rPr>
          <w:lang w:val="en-GB"/>
        </w:rPr>
        <w:t>tool</w:t>
      </w:r>
      <w:r w:rsidR="00874704" w:rsidRPr="003231AD">
        <w:rPr>
          <w:lang w:val="en-GB"/>
        </w:rPr>
        <w:t xml:space="preserve"> –</w:t>
      </w:r>
      <w:r w:rsidR="00FF6048" w:rsidRPr="003231AD">
        <w:rPr>
          <w:lang w:val="en-GB"/>
        </w:rPr>
        <w:t xml:space="preserve"> </w:t>
      </w:r>
      <w:r w:rsidR="007336EF" w:rsidRPr="003231AD">
        <w:rPr>
          <w:lang w:val="en-GB"/>
        </w:rPr>
        <w:t xml:space="preserve">a tool </w:t>
      </w:r>
      <w:r w:rsidR="00FF6048" w:rsidRPr="003231AD">
        <w:rPr>
          <w:lang w:val="en-GB"/>
        </w:rPr>
        <w:t>which relied on linguistic networks</w:t>
      </w:r>
      <w:r w:rsidR="007336EF" w:rsidRPr="003231AD">
        <w:rPr>
          <w:lang w:val="en-GB"/>
        </w:rPr>
        <w:t xml:space="preserve"> (</w:t>
      </w:r>
      <w:proofErr w:type="spellStart"/>
      <w:r w:rsidR="007336EF" w:rsidRPr="003231AD">
        <w:rPr>
          <w:lang w:val="en-GB"/>
        </w:rPr>
        <w:t>Mehler</w:t>
      </w:r>
      <w:proofErr w:type="spellEnd"/>
      <w:r w:rsidR="007336EF" w:rsidRPr="003231AD">
        <w:rPr>
          <w:lang w:val="en-GB"/>
        </w:rPr>
        <w:t xml:space="preserve">, </w:t>
      </w:r>
      <w:proofErr w:type="spellStart"/>
      <w:r w:rsidR="007336EF" w:rsidRPr="003231AD">
        <w:rPr>
          <w:lang w:val="en-GB"/>
        </w:rPr>
        <w:t>Lücking</w:t>
      </w:r>
      <w:proofErr w:type="spellEnd"/>
      <w:r w:rsidR="007336EF" w:rsidRPr="003231AD">
        <w:rPr>
          <w:lang w:val="en-GB"/>
        </w:rPr>
        <w:t xml:space="preserve">, </w:t>
      </w:r>
      <w:proofErr w:type="spellStart"/>
      <w:r w:rsidR="007336EF" w:rsidRPr="003231AD">
        <w:rPr>
          <w:lang w:val="en-GB"/>
        </w:rPr>
        <w:t>Banisch</w:t>
      </w:r>
      <w:proofErr w:type="spellEnd"/>
      <w:r w:rsidR="007336EF" w:rsidRPr="003231AD">
        <w:rPr>
          <w:lang w:val="en-GB"/>
        </w:rPr>
        <w:t>, Blanchard, &amp; Job 2016, Bruun, Dolin, &amp; Evans 2009</w:t>
      </w:r>
      <w:r w:rsidR="00874704" w:rsidRPr="003231AD">
        <w:rPr>
          <w:lang w:val="en-GB"/>
        </w:rPr>
        <w:t xml:space="preserve">) – </w:t>
      </w:r>
      <w:r w:rsidR="000C2A6F" w:rsidRPr="003231AD">
        <w:rPr>
          <w:lang w:val="en-GB"/>
        </w:rPr>
        <w:t xml:space="preserve">could alleviate </w:t>
      </w:r>
      <w:r w:rsidR="005769CC" w:rsidRPr="003231AD">
        <w:rPr>
          <w:lang w:val="en-GB"/>
        </w:rPr>
        <w:t>teachers’</w:t>
      </w:r>
      <w:r w:rsidR="003C471A" w:rsidRPr="003231AD">
        <w:rPr>
          <w:lang w:val="en-GB"/>
        </w:rPr>
        <w:t xml:space="preserve"> </w:t>
      </w:r>
      <w:commentRangeStart w:id="7"/>
      <w:ins w:id="8" w:author="Jesper Bruun" w:date="2020-06-20T08:25:00Z">
        <w:r w:rsidR="00FE0C3A">
          <w:rPr>
            <w:lang w:val="en-GB"/>
          </w:rPr>
          <w:t>negative</w:t>
        </w:r>
      </w:ins>
      <w:commentRangeEnd w:id="7"/>
      <w:ins w:id="9" w:author="Jesper Bruun" w:date="2020-06-20T09:02:00Z">
        <w:r w:rsidR="00D1365A">
          <w:rPr>
            <w:rStyle w:val="CommentReference"/>
          </w:rPr>
          <w:commentReference w:id="7"/>
        </w:r>
      </w:ins>
      <w:ins w:id="10" w:author="Jesper Bruun" w:date="2020-06-20T08:25:00Z">
        <w:r w:rsidR="00FE0C3A">
          <w:rPr>
            <w:lang w:val="en-GB"/>
          </w:rPr>
          <w:t xml:space="preserve"> </w:t>
        </w:r>
      </w:ins>
      <w:r w:rsidR="00B87636" w:rsidRPr="003231AD">
        <w:rPr>
          <w:lang w:val="en-GB"/>
        </w:rPr>
        <w:t xml:space="preserve">experiences by highlighting important themes and </w:t>
      </w:r>
      <w:r w:rsidR="00110173" w:rsidRPr="003231AD">
        <w:rPr>
          <w:lang w:val="en-GB"/>
        </w:rPr>
        <w:t>“</w:t>
      </w:r>
      <w:r w:rsidR="006118DD" w:rsidRPr="003231AD">
        <w:rPr>
          <w:lang w:val="en-GB"/>
        </w:rPr>
        <w:t xml:space="preserve">less apparent interrelationships and relative emphases of various aspects of </w:t>
      </w:r>
      <w:r w:rsidR="00110173" w:rsidRPr="003231AD">
        <w:rPr>
          <w:lang w:val="en-GB"/>
        </w:rPr>
        <w:t>[…]</w:t>
      </w:r>
      <w:r w:rsidR="006118DD" w:rsidRPr="003231AD">
        <w:rPr>
          <w:lang w:val="en-GB"/>
        </w:rPr>
        <w:t xml:space="preserve"> scientific literacy</w:t>
      </w:r>
      <w:r w:rsidR="00F9342D" w:rsidRPr="003231AD">
        <w:rPr>
          <w:lang w:val="en-GB"/>
        </w:rPr>
        <w:t>” (Evans &amp; Dolin 2018).</w:t>
      </w:r>
      <w:r w:rsidR="00F65915" w:rsidRPr="003231AD">
        <w:rPr>
          <w:lang w:val="en-GB"/>
        </w:rPr>
        <w:t xml:space="preserve"> </w:t>
      </w:r>
      <w:commentRangeStart w:id="11"/>
      <w:del w:id="12" w:author="Jesper Bruun" w:date="2020-06-20T08:26:00Z">
        <w:r w:rsidR="00F65915" w:rsidRPr="003231AD" w:rsidDel="00DF16C2">
          <w:rPr>
            <w:lang w:val="en-GB"/>
          </w:rPr>
          <w:delText>The</w:delText>
        </w:r>
        <w:r w:rsidR="00263EB4" w:rsidRPr="003231AD" w:rsidDel="00DF16C2">
          <w:rPr>
            <w:lang w:val="en-GB"/>
          </w:rPr>
          <w:delText>ir</w:delText>
        </w:r>
        <w:r w:rsidR="00F65915" w:rsidRPr="003231AD" w:rsidDel="00DF16C2">
          <w:rPr>
            <w:lang w:val="en-GB"/>
          </w:rPr>
          <w:delText xml:space="preserve"> </w:delText>
        </w:r>
      </w:del>
      <w:ins w:id="13" w:author="Jesper Bruun" w:date="2020-06-20T08:26:00Z">
        <w:r w:rsidR="00DF16C2">
          <w:rPr>
            <w:lang w:val="en-GB"/>
          </w:rPr>
          <w:t>The</w:t>
        </w:r>
        <w:r w:rsidR="00DF16C2" w:rsidRPr="003231AD">
          <w:rPr>
            <w:lang w:val="en-GB"/>
          </w:rPr>
          <w:t xml:space="preserve"> </w:t>
        </w:r>
      </w:ins>
      <w:ins w:id="14" w:author="Jesper Bruun" w:date="2020-06-20T08:27:00Z">
        <w:r w:rsidR="00DF16C2">
          <w:rPr>
            <w:lang w:val="en-GB"/>
          </w:rPr>
          <w:t xml:space="preserve">conceptual network </w:t>
        </w:r>
      </w:ins>
      <w:r w:rsidR="00F65915" w:rsidRPr="003231AD">
        <w:rPr>
          <w:lang w:val="en-GB"/>
        </w:rPr>
        <w:t xml:space="preserve">tool </w:t>
      </w:r>
      <w:ins w:id="15" w:author="Jesper Bruun" w:date="2020-06-20T08:30:00Z">
        <w:r w:rsidR="00DF16C2">
          <w:rPr>
            <w:lang w:val="en-GB"/>
          </w:rPr>
          <w:t>presented</w:t>
        </w:r>
      </w:ins>
      <w:ins w:id="16" w:author="Jesper Bruun" w:date="2020-06-20T08:28:00Z">
        <w:r w:rsidR="00DF16C2">
          <w:rPr>
            <w:lang w:val="en-GB"/>
          </w:rPr>
          <w:t xml:space="preserve"> by Evans &amp; Dolin </w:t>
        </w:r>
      </w:ins>
      <w:r w:rsidR="00623DD6" w:rsidRPr="003231AD">
        <w:rPr>
          <w:lang w:val="en-GB"/>
        </w:rPr>
        <w:t>represented words</w:t>
      </w:r>
      <w:r w:rsidR="003E5513" w:rsidRPr="003231AD">
        <w:rPr>
          <w:lang w:val="en-GB"/>
        </w:rPr>
        <w:t xml:space="preserve"> and </w:t>
      </w:r>
      <w:r w:rsidR="002305C1" w:rsidRPr="003231AD">
        <w:rPr>
          <w:lang w:val="en-GB"/>
        </w:rPr>
        <w:t>connections between words</w:t>
      </w:r>
      <w:r w:rsidR="00623DD6" w:rsidRPr="003231AD">
        <w:rPr>
          <w:lang w:val="en-GB"/>
        </w:rPr>
        <w:t xml:space="preserve"> in official </w:t>
      </w:r>
      <w:r w:rsidR="00A400B7" w:rsidRPr="003231AD">
        <w:rPr>
          <w:lang w:val="en-GB"/>
        </w:rPr>
        <w:t>conceptualisations of scientific literacy</w:t>
      </w:r>
      <w:r w:rsidR="002305C1" w:rsidRPr="003231AD">
        <w:rPr>
          <w:lang w:val="en-GB"/>
        </w:rPr>
        <w:t>.</w:t>
      </w:r>
      <w:ins w:id="17" w:author="Jesper Bruun" w:date="2020-06-20T08:29:00Z">
        <w:r w:rsidR="00DF16C2">
          <w:rPr>
            <w:lang w:val="en-GB"/>
          </w:rPr>
          <w:t xml:space="preserve"> The </w:t>
        </w:r>
      </w:ins>
      <w:ins w:id="18" w:author="Jesper Bruun" w:date="2020-06-20T08:31:00Z">
        <w:r w:rsidR="00DF16C2">
          <w:rPr>
            <w:lang w:val="en-GB"/>
          </w:rPr>
          <w:t>goal was to help</w:t>
        </w:r>
      </w:ins>
      <w:ins w:id="19" w:author="Jesper Bruun" w:date="2020-06-20T08:30:00Z">
        <w:r w:rsidR="00DF16C2">
          <w:rPr>
            <w:lang w:val="en-GB"/>
          </w:rPr>
          <w:t xml:space="preserve"> teachers</w:t>
        </w:r>
      </w:ins>
      <w:ins w:id="20" w:author="Jesper Bruun" w:date="2020-06-20T08:31:00Z">
        <w:r w:rsidR="00DF16C2">
          <w:rPr>
            <w:lang w:val="en-GB"/>
          </w:rPr>
          <w:t xml:space="preserve"> identify</w:t>
        </w:r>
      </w:ins>
      <w:ins w:id="21" w:author="Jesper Bruun" w:date="2020-06-20T08:30:00Z">
        <w:r w:rsidR="00DF16C2">
          <w:rPr>
            <w:lang w:val="en-GB"/>
          </w:rPr>
          <w:t xml:space="preserve"> </w:t>
        </w:r>
      </w:ins>
      <w:del w:id="22" w:author="Jesper Bruun" w:date="2020-06-20T08:29:00Z">
        <w:r w:rsidR="002305C1" w:rsidRPr="003231AD" w:rsidDel="00DF16C2">
          <w:rPr>
            <w:lang w:val="en-GB"/>
          </w:rPr>
          <w:delText xml:space="preserve"> </w:delText>
        </w:r>
      </w:del>
      <w:del w:id="23" w:author="Jesper Bruun" w:date="2020-06-20T08:27:00Z">
        <w:r w:rsidR="002305C1" w:rsidRPr="003231AD" w:rsidDel="00DF16C2">
          <w:rPr>
            <w:lang w:val="en-GB"/>
          </w:rPr>
          <w:delText>The</w:delText>
        </w:r>
        <w:r w:rsidR="007B61FD" w:rsidRPr="003231AD" w:rsidDel="00DF16C2">
          <w:rPr>
            <w:lang w:val="en-GB"/>
          </w:rPr>
          <w:delText>ir tool</w:delText>
        </w:r>
        <w:r w:rsidR="00623DD6" w:rsidRPr="003231AD" w:rsidDel="00DF16C2">
          <w:rPr>
            <w:lang w:val="en-GB"/>
          </w:rPr>
          <w:delText xml:space="preserve"> </w:delText>
        </w:r>
      </w:del>
      <w:del w:id="24" w:author="Jesper Bruun" w:date="2020-06-20T08:29:00Z">
        <w:r w:rsidR="00F65915" w:rsidRPr="003231AD" w:rsidDel="00DF16C2">
          <w:rPr>
            <w:lang w:val="en-GB"/>
          </w:rPr>
          <w:delText xml:space="preserve">specifically </w:delText>
        </w:r>
      </w:del>
      <w:del w:id="25" w:author="Jesper Bruun" w:date="2020-06-20T08:31:00Z">
        <w:r w:rsidR="00F65915" w:rsidRPr="003231AD" w:rsidDel="00DF16C2">
          <w:rPr>
            <w:lang w:val="en-GB"/>
          </w:rPr>
          <w:delText>address</w:delText>
        </w:r>
      </w:del>
      <w:del w:id="26" w:author="Jesper Bruun" w:date="2020-06-20T08:29:00Z">
        <w:r w:rsidR="00F65915" w:rsidRPr="003231AD" w:rsidDel="00DF16C2">
          <w:rPr>
            <w:lang w:val="en-GB"/>
          </w:rPr>
          <w:delText>ed</w:delText>
        </w:r>
      </w:del>
      <w:del w:id="27" w:author="Jesper Bruun" w:date="2020-06-20T08:31:00Z">
        <w:r w:rsidR="00F65915" w:rsidRPr="003231AD" w:rsidDel="00DF16C2">
          <w:rPr>
            <w:lang w:val="en-GB"/>
          </w:rPr>
          <w:delText xml:space="preserve"> </w:delText>
        </w:r>
      </w:del>
      <w:r w:rsidR="003572F9" w:rsidRPr="003231AD">
        <w:rPr>
          <w:lang w:val="en-GB"/>
        </w:rPr>
        <w:t xml:space="preserve">themes and </w:t>
      </w:r>
      <w:commentRangeEnd w:id="11"/>
      <w:r w:rsidR="00EA3CE0">
        <w:rPr>
          <w:rStyle w:val="CommentReference"/>
        </w:rPr>
        <w:commentReference w:id="11"/>
      </w:r>
      <w:r w:rsidR="003572F9" w:rsidRPr="003231AD">
        <w:rPr>
          <w:lang w:val="en-GB"/>
        </w:rPr>
        <w:t xml:space="preserve">patterns in </w:t>
      </w:r>
      <w:r w:rsidR="008D544D" w:rsidRPr="003231AD">
        <w:rPr>
          <w:lang w:val="en-GB"/>
        </w:rPr>
        <w:t xml:space="preserve">the </w:t>
      </w:r>
      <w:r w:rsidR="00263EB4" w:rsidRPr="003231AD">
        <w:rPr>
          <w:lang w:val="en-GB"/>
        </w:rPr>
        <w:t>intended outcomes</w:t>
      </w:r>
      <w:r w:rsidR="003572F9" w:rsidRPr="003231AD">
        <w:rPr>
          <w:lang w:val="en-GB"/>
        </w:rPr>
        <w:t xml:space="preserve"> for </w:t>
      </w:r>
      <w:r w:rsidR="00F1155C" w:rsidRPr="003231AD">
        <w:rPr>
          <w:lang w:val="en-GB"/>
        </w:rPr>
        <w:t>scientific literacy in different European countries</w:t>
      </w:r>
      <w:r w:rsidR="00AF7B14" w:rsidRPr="003231AD">
        <w:rPr>
          <w:lang w:val="en-GB"/>
        </w:rPr>
        <w:t xml:space="preserve"> in order to </w:t>
      </w:r>
      <w:r w:rsidR="00D53DE6" w:rsidRPr="003231AD">
        <w:rPr>
          <w:lang w:val="en-GB"/>
        </w:rPr>
        <w:t>implement and realise</w:t>
      </w:r>
      <w:r w:rsidR="00AF7B14" w:rsidRPr="003231AD">
        <w:rPr>
          <w:lang w:val="en-GB"/>
        </w:rPr>
        <w:t xml:space="preserve"> these intentions</w:t>
      </w:r>
      <w:r w:rsidR="00D53DE6" w:rsidRPr="003231AD">
        <w:rPr>
          <w:lang w:val="en-GB"/>
        </w:rPr>
        <w:t xml:space="preserve"> in </w:t>
      </w:r>
      <w:r w:rsidR="0029008D" w:rsidRPr="003231AD">
        <w:rPr>
          <w:lang w:val="en-GB"/>
        </w:rPr>
        <w:t xml:space="preserve">teaching. </w:t>
      </w:r>
      <w:r w:rsidR="00AF7B14" w:rsidRPr="003231AD">
        <w:rPr>
          <w:lang w:val="en-GB"/>
        </w:rPr>
        <w:t xml:space="preserve">Their work highlights that even if curriculum texts </w:t>
      </w:r>
      <w:r w:rsidR="00D3297B" w:rsidRPr="003231AD">
        <w:rPr>
          <w:lang w:val="en-GB"/>
        </w:rPr>
        <w:t xml:space="preserve">can be seen to include specific intentions, teachers may not </w:t>
      </w:r>
      <w:r w:rsidR="0016186B" w:rsidRPr="003231AD">
        <w:rPr>
          <w:lang w:val="en-GB"/>
        </w:rPr>
        <w:t xml:space="preserve">acknowledge or </w:t>
      </w:r>
      <w:r w:rsidR="0016186B" w:rsidRPr="003231AD">
        <w:rPr>
          <w:lang w:val="en-GB"/>
        </w:rPr>
        <w:lastRenderedPageBreak/>
        <w:t xml:space="preserve">even be aware of these intentions. </w:t>
      </w:r>
      <w:r w:rsidR="004E505D" w:rsidRPr="003231AD">
        <w:rPr>
          <w:lang w:val="en-GB"/>
        </w:rPr>
        <w:t>This may</w:t>
      </w:r>
      <w:r w:rsidR="00A42751" w:rsidRPr="003231AD">
        <w:rPr>
          <w:lang w:val="en-GB"/>
        </w:rPr>
        <w:t xml:space="preserve"> in part be because of </w:t>
      </w:r>
      <w:r w:rsidR="008D1188" w:rsidRPr="003231AD">
        <w:rPr>
          <w:lang w:val="en-GB"/>
        </w:rPr>
        <w:t>a persistence of earlier developed practices (</w:t>
      </w:r>
      <w:r w:rsidR="00FA61C8" w:rsidRPr="003231AD">
        <w:rPr>
          <w:lang w:val="en-GB"/>
        </w:rPr>
        <w:t xml:space="preserve">e.g. Akker et al. 2010, </w:t>
      </w:r>
      <w:proofErr w:type="spellStart"/>
      <w:r w:rsidR="00FA61C8" w:rsidRPr="003231AD">
        <w:rPr>
          <w:lang w:val="en-GB"/>
        </w:rPr>
        <w:t>Verbiest</w:t>
      </w:r>
      <w:proofErr w:type="spellEnd"/>
      <w:r w:rsidR="00FA61C8" w:rsidRPr="003231AD">
        <w:rPr>
          <w:lang w:val="en-GB"/>
        </w:rPr>
        <w:t xml:space="preserve"> &amp; </w:t>
      </w:r>
      <w:proofErr w:type="spellStart"/>
      <w:r w:rsidR="00FA61C8" w:rsidRPr="003231AD">
        <w:rPr>
          <w:lang w:val="en-GB"/>
        </w:rPr>
        <w:t>Erculj</w:t>
      </w:r>
      <w:proofErr w:type="spellEnd"/>
      <w:r w:rsidR="00FA61C8" w:rsidRPr="003231AD">
        <w:rPr>
          <w:lang w:val="en-GB"/>
        </w:rPr>
        <w:t xml:space="preserve"> 2005</w:t>
      </w:r>
      <w:r w:rsidR="001E3470" w:rsidRPr="003231AD">
        <w:rPr>
          <w:lang w:val="en-GB"/>
        </w:rPr>
        <w:t>) but</w:t>
      </w:r>
      <w:r w:rsidR="000847EA" w:rsidRPr="003231AD">
        <w:rPr>
          <w:lang w:val="en-GB"/>
        </w:rPr>
        <w:t xml:space="preserve"> can be alleviated by working </w:t>
      </w:r>
      <w:r w:rsidR="00F87160" w:rsidRPr="003231AD">
        <w:rPr>
          <w:lang w:val="en-GB"/>
        </w:rPr>
        <w:t xml:space="preserve">to achieve a deeper understanding of themes in </w:t>
      </w:r>
      <w:r w:rsidR="002F3B14">
        <w:rPr>
          <w:lang w:val="en-GB"/>
        </w:rPr>
        <w:t>curriculums</w:t>
      </w:r>
      <w:r w:rsidR="00F87160" w:rsidRPr="003231AD">
        <w:rPr>
          <w:lang w:val="en-GB"/>
        </w:rPr>
        <w:t xml:space="preserve">. </w:t>
      </w:r>
    </w:p>
    <w:p w14:paraId="3F0B637C" w14:textId="77777777" w:rsidR="00067018" w:rsidRPr="003231AD" w:rsidRDefault="00067018" w:rsidP="00366F67">
      <w:pPr>
        <w:rPr>
          <w:lang w:val="en-GB"/>
        </w:rPr>
      </w:pPr>
    </w:p>
    <w:p w14:paraId="53F278B4" w14:textId="73D04E1A" w:rsidR="005D51BD" w:rsidRPr="003231AD" w:rsidRDefault="00814383" w:rsidP="00366F67">
      <w:pPr>
        <w:rPr>
          <w:lang w:val="en-GB"/>
        </w:rPr>
      </w:pPr>
      <w:r w:rsidRPr="003231AD">
        <w:rPr>
          <w:lang w:val="en-GB"/>
        </w:rPr>
        <w:t>In general, a</w:t>
      </w:r>
      <w:r w:rsidR="00366F67" w:rsidRPr="003231AD">
        <w:rPr>
          <w:lang w:val="en-GB"/>
        </w:rPr>
        <w:t xml:space="preserve">nalysing themes that emerge in official documents may play an important role in understanding the interplay between intentions, implementation and </w:t>
      </w:r>
      <w:r w:rsidR="001A751B" w:rsidRPr="003231AD">
        <w:rPr>
          <w:lang w:val="en-GB"/>
        </w:rPr>
        <w:t>attainment</w:t>
      </w:r>
      <w:r w:rsidR="00366F67" w:rsidRPr="003231AD">
        <w:rPr>
          <w:lang w:val="en-GB"/>
        </w:rPr>
        <w:t xml:space="preserve"> of teaching</w:t>
      </w:r>
      <w:r w:rsidR="00BB4D32" w:rsidRPr="003231AD">
        <w:rPr>
          <w:lang w:val="en-GB"/>
        </w:rPr>
        <w:t xml:space="preserve">. </w:t>
      </w:r>
      <w:r w:rsidR="00366F67" w:rsidRPr="003231AD">
        <w:rPr>
          <w:lang w:val="en-GB"/>
        </w:rPr>
        <w:t>Akker</w:t>
      </w:r>
      <w:r w:rsidR="00BB4D32" w:rsidRPr="003231AD">
        <w:rPr>
          <w:lang w:val="en-GB"/>
        </w:rPr>
        <w:t xml:space="preserve"> et al. (</w:t>
      </w:r>
      <w:r w:rsidR="00366F67" w:rsidRPr="003231AD">
        <w:rPr>
          <w:lang w:val="en-GB"/>
        </w:rPr>
        <w:t>2010)</w:t>
      </w:r>
      <w:r w:rsidR="00BB4D32" w:rsidRPr="003231AD">
        <w:rPr>
          <w:lang w:val="en-GB"/>
        </w:rPr>
        <w:t xml:space="preserve"> </w:t>
      </w:r>
      <w:r w:rsidR="00B42D5D" w:rsidRPr="003231AD">
        <w:rPr>
          <w:lang w:val="en-GB"/>
        </w:rPr>
        <w:t>develops a framework, which they use as a basis for addressing overarching questions about how student learning is envisioned</w:t>
      </w:r>
      <w:r w:rsidR="00D60ADD" w:rsidRPr="003231AD">
        <w:rPr>
          <w:lang w:val="en-GB"/>
        </w:rPr>
        <w:t xml:space="preserve">. The framework addresses </w:t>
      </w:r>
      <w:r w:rsidR="00A03D26" w:rsidRPr="003231AD">
        <w:rPr>
          <w:lang w:val="en-GB"/>
        </w:rPr>
        <w:t>ten components: rationale, aims &amp; objective, content, learning activities, teacher role, grouping (of students), location, time, and assessment</w:t>
      </w:r>
      <w:r w:rsidR="008A5FA2" w:rsidRPr="003231AD">
        <w:rPr>
          <w:lang w:val="en-GB"/>
        </w:rPr>
        <w:t xml:space="preserve">. We </w:t>
      </w:r>
      <w:r w:rsidR="005E1B65" w:rsidRPr="003231AD">
        <w:rPr>
          <w:lang w:val="en-GB"/>
        </w:rPr>
        <w:t xml:space="preserve">argue that in addressing such components, </w:t>
      </w:r>
      <w:r w:rsidR="003C2E10" w:rsidRPr="003231AD">
        <w:rPr>
          <w:lang w:val="en-GB"/>
        </w:rPr>
        <w:t>a variety of themes</w:t>
      </w:r>
      <w:r w:rsidR="005E1B65" w:rsidRPr="003231AD">
        <w:rPr>
          <w:lang w:val="en-GB"/>
        </w:rPr>
        <w:t xml:space="preserve"> </w:t>
      </w:r>
      <w:r w:rsidR="00CC5835" w:rsidRPr="003231AD">
        <w:rPr>
          <w:lang w:val="en-GB"/>
        </w:rPr>
        <w:t xml:space="preserve">might emerge in </w:t>
      </w:r>
      <w:r w:rsidR="002F3B14">
        <w:rPr>
          <w:lang w:val="en-GB"/>
        </w:rPr>
        <w:t>curriculums</w:t>
      </w:r>
      <w:r w:rsidR="00CC5835" w:rsidRPr="003231AD">
        <w:rPr>
          <w:lang w:val="en-GB"/>
        </w:rPr>
        <w:t xml:space="preserve"> over time </w:t>
      </w:r>
      <w:r w:rsidR="005E1B65" w:rsidRPr="003231AD">
        <w:rPr>
          <w:lang w:val="en-GB"/>
        </w:rPr>
        <w:t xml:space="preserve">that </w:t>
      </w:r>
      <w:r w:rsidR="00FC767C" w:rsidRPr="003231AD">
        <w:rPr>
          <w:lang w:val="en-GB"/>
        </w:rPr>
        <w:t xml:space="preserve">could be seen to </w:t>
      </w:r>
      <w:r w:rsidR="005E1B65" w:rsidRPr="003231AD">
        <w:rPr>
          <w:lang w:val="en-GB"/>
        </w:rPr>
        <w:t xml:space="preserve">reflect </w:t>
      </w:r>
      <w:r w:rsidR="00CE190F" w:rsidRPr="003231AD">
        <w:rPr>
          <w:lang w:val="en-GB"/>
        </w:rPr>
        <w:t xml:space="preserve">different stakeholders’ emphases and perhaps </w:t>
      </w:r>
      <w:r w:rsidR="003C4CB1" w:rsidRPr="003231AD">
        <w:rPr>
          <w:lang w:val="en-GB"/>
        </w:rPr>
        <w:t>conflicts between different views.</w:t>
      </w:r>
      <w:r w:rsidR="00AC64D3" w:rsidRPr="003231AD">
        <w:rPr>
          <w:lang w:val="en-GB"/>
        </w:rPr>
        <w:t xml:space="preserve"> </w:t>
      </w:r>
      <w:r w:rsidR="000604B3" w:rsidRPr="003231AD">
        <w:rPr>
          <w:lang w:val="en-GB"/>
        </w:rPr>
        <w:t>Inspired by Akker et al</w:t>
      </w:r>
      <w:ins w:id="28" w:author="Jesper Bruun" w:date="2020-06-20T11:14:00Z">
        <w:r w:rsidR="007C38DA">
          <w:rPr>
            <w:lang w:val="en-GB"/>
          </w:rPr>
          <w:t>.</w:t>
        </w:r>
      </w:ins>
      <w:r w:rsidR="000604B3" w:rsidRPr="003231AD">
        <w:rPr>
          <w:lang w:val="en-GB"/>
        </w:rPr>
        <w:t xml:space="preserve"> (2010), we argue that </w:t>
      </w:r>
      <w:r w:rsidR="005D51BD" w:rsidRPr="003231AD">
        <w:rPr>
          <w:lang w:val="en-GB"/>
        </w:rPr>
        <w:t xml:space="preserve">intentions, </w:t>
      </w:r>
      <w:r w:rsidR="00396730" w:rsidRPr="003231AD">
        <w:rPr>
          <w:lang w:val="en-GB"/>
        </w:rPr>
        <w:t xml:space="preserve">implementation, and (observed student) attainment may </w:t>
      </w:r>
      <w:r w:rsidR="00B72F15" w:rsidRPr="003231AD">
        <w:rPr>
          <w:lang w:val="en-GB"/>
        </w:rPr>
        <w:t xml:space="preserve">influence each other over time. </w:t>
      </w:r>
      <w:r w:rsidR="00002FDD" w:rsidRPr="003231AD">
        <w:rPr>
          <w:lang w:val="en-GB"/>
        </w:rPr>
        <w:t xml:space="preserve">Thus, teacher implementation may </w:t>
      </w:r>
      <w:r w:rsidR="008B5E32" w:rsidRPr="003231AD">
        <w:rPr>
          <w:lang w:val="en-GB"/>
        </w:rPr>
        <w:t>not reflect intentions in a curriculum</w:t>
      </w:r>
      <w:r w:rsidR="00A21E76" w:rsidRPr="003231AD">
        <w:rPr>
          <w:lang w:val="en-GB"/>
        </w:rPr>
        <w:t xml:space="preserve"> (as </w:t>
      </w:r>
      <w:r w:rsidR="008978F4" w:rsidRPr="003231AD">
        <w:rPr>
          <w:lang w:val="en-GB"/>
        </w:rPr>
        <w:t>stated by Akker et al</w:t>
      </w:r>
      <w:ins w:id="29" w:author="Jesper Bruun" w:date="2020-06-20T11:14:00Z">
        <w:r w:rsidR="007C38DA">
          <w:rPr>
            <w:lang w:val="en-GB"/>
          </w:rPr>
          <w:t>.</w:t>
        </w:r>
      </w:ins>
      <w:r w:rsidR="008978F4" w:rsidRPr="003231AD">
        <w:rPr>
          <w:lang w:val="en-GB"/>
        </w:rPr>
        <w:t xml:space="preserve"> 2010)</w:t>
      </w:r>
      <w:r w:rsidR="00DC0E8B" w:rsidRPr="003231AD">
        <w:rPr>
          <w:lang w:val="en-GB"/>
        </w:rPr>
        <w:t xml:space="preserve">. This might be ignored, be addressed in teacher professional development, or </w:t>
      </w:r>
      <w:r w:rsidR="00C61191" w:rsidRPr="003231AD">
        <w:rPr>
          <w:lang w:val="en-GB"/>
        </w:rPr>
        <w:t xml:space="preserve">lead to a change of wording in the curriculum. </w:t>
      </w:r>
      <w:r w:rsidR="002F4755" w:rsidRPr="003231AD">
        <w:rPr>
          <w:lang w:val="en-GB"/>
        </w:rPr>
        <w:t xml:space="preserve">Likewise, observations about student attainment might </w:t>
      </w:r>
      <w:r w:rsidR="00A124B8" w:rsidRPr="003231AD">
        <w:rPr>
          <w:lang w:val="en-GB"/>
        </w:rPr>
        <w:t xml:space="preserve">influence curriculum development to </w:t>
      </w:r>
      <w:r w:rsidR="005005FB" w:rsidRPr="003231AD">
        <w:rPr>
          <w:lang w:val="en-GB"/>
        </w:rPr>
        <w:t>change standards</w:t>
      </w:r>
      <w:r w:rsidR="00F61CA7" w:rsidRPr="003231AD">
        <w:rPr>
          <w:lang w:val="en-GB"/>
        </w:rPr>
        <w:t xml:space="preserve"> or suggestions for pedagogy</w:t>
      </w:r>
      <w:r w:rsidR="00FB01FC" w:rsidRPr="003231AD">
        <w:rPr>
          <w:lang w:val="en-GB"/>
        </w:rPr>
        <w:t xml:space="preserve">. </w:t>
      </w:r>
      <w:r w:rsidR="006914EB" w:rsidRPr="003231AD">
        <w:rPr>
          <w:lang w:val="en-GB"/>
        </w:rPr>
        <w:t>In this paper, w</w:t>
      </w:r>
      <w:r w:rsidR="003F7468" w:rsidRPr="003231AD">
        <w:rPr>
          <w:lang w:val="en-GB"/>
        </w:rPr>
        <w:t xml:space="preserve">e show </w:t>
      </w:r>
      <w:r w:rsidR="00C038C5" w:rsidRPr="003231AD">
        <w:rPr>
          <w:lang w:val="en-GB"/>
        </w:rPr>
        <w:t xml:space="preserve">examples of </w:t>
      </w:r>
      <w:r w:rsidR="009C0184" w:rsidRPr="003231AD">
        <w:rPr>
          <w:lang w:val="en-GB"/>
        </w:rPr>
        <w:t>such emerging and developing themes</w:t>
      </w:r>
      <w:r w:rsidR="00535EC1" w:rsidRPr="003231AD">
        <w:rPr>
          <w:lang w:val="en-GB"/>
        </w:rPr>
        <w:t xml:space="preserve"> as they appear through </w:t>
      </w:r>
      <w:r w:rsidR="00075851" w:rsidRPr="003231AD">
        <w:rPr>
          <w:lang w:val="en-GB"/>
        </w:rPr>
        <w:t xml:space="preserve">the lens of </w:t>
      </w:r>
      <w:r w:rsidR="005116BE" w:rsidRPr="003231AD">
        <w:rPr>
          <w:lang w:val="en-GB"/>
        </w:rPr>
        <w:t>a newly developed network analytical method</w:t>
      </w:r>
      <w:r w:rsidR="00C47791" w:rsidRPr="003231AD">
        <w:rPr>
          <w:lang w:val="en-GB"/>
        </w:rPr>
        <w:t xml:space="preserve"> (Bruun, Lindahl, &amp; Linder 201</w:t>
      </w:r>
      <w:r w:rsidR="002435DB">
        <w:rPr>
          <w:lang w:val="en-GB"/>
        </w:rPr>
        <w:t>9</w:t>
      </w:r>
      <w:r w:rsidR="00C47791" w:rsidRPr="003231AD">
        <w:rPr>
          <w:lang w:val="en-GB"/>
        </w:rPr>
        <w:t>)</w:t>
      </w:r>
      <w:r w:rsidR="005116BE" w:rsidRPr="003231AD">
        <w:rPr>
          <w:lang w:val="en-GB"/>
        </w:rPr>
        <w:t>.</w:t>
      </w:r>
      <w:r w:rsidR="008D39D0" w:rsidRPr="003231AD">
        <w:rPr>
          <w:lang w:val="en-GB"/>
        </w:rPr>
        <w:t xml:space="preserve"> </w:t>
      </w:r>
      <w:r w:rsidR="005116BE" w:rsidRPr="003231AD">
        <w:rPr>
          <w:lang w:val="en-GB"/>
        </w:rPr>
        <w:t xml:space="preserve"> </w:t>
      </w:r>
    </w:p>
    <w:p w14:paraId="4126EF6C" w14:textId="77777777" w:rsidR="00F61CA7" w:rsidRPr="003231AD" w:rsidRDefault="00F61CA7" w:rsidP="00366F67">
      <w:pPr>
        <w:rPr>
          <w:lang w:val="en-GB"/>
        </w:rPr>
      </w:pPr>
    </w:p>
    <w:p w14:paraId="7A87C20C" w14:textId="4A74E453" w:rsidR="00366F67" w:rsidRPr="003231AD" w:rsidRDefault="00075851" w:rsidP="00366F67">
      <w:pPr>
        <w:rPr>
          <w:lang w:val="en-GB"/>
        </w:rPr>
      </w:pPr>
      <w:r w:rsidRPr="003231AD">
        <w:rPr>
          <w:lang w:val="en-GB"/>
        </w:rPr>
        <w:t xml:space="preserve">As an illustrative example, we use </w:t>
      </w:r>
      <w:r w:rsidR="001546A8" w:rsidRPr="003231AD">
        <w:rPr>
          <w:lang w:val="en-GB"/>
        </w:rPr>
        <w:t xml:space="preserve">different versions of the official curriculum for </w:t>
      </w:r>
      <w:r w:rsidR="002208AD" w:rsidRPr="003231AD">
        <w:rPr>
          <w:lang w:val="en-GB"/>
        </w:rPr>
        <w:t>a Danish integrated science course</w:t>
      </w:r>
      <w:r w:rsidR="001546A8" w:rsidRPr="003231AD">
        <w:rPr>
          <w:lang w:val="en-GB"/>
        </w:rPr>
        <w:t>. Our aim is both to summarise emerging themes</w:t>
      </w:r>
      <w:r w:rsidR="00EF1384" w:rsidRPr="003231AD">
        <w:rPr>
          <w:lang w:val="en-GB"/>
        </w:rPr>
        <w:t>,</w:t>
      </w:r>
      <w:r w:rsidR="007C52BC" w:rsidRPr="003231AD">
        <w:rPr>
          <w:lang w:val="en-GB"/>
        </w:rPr>
        <w:t xml:space="preserve"> to visualise connections between themes</w:t>
      </w:r>
      <w:r w:rsidR="00EF1384" w:rsidRPr="003231AD">
        <w:rPr>
          <w:lang w:val="en-GB"/>
        </w:rPr>
        <w:t xml:space="preserve"> and development of themes through time</w:t>
      </w:r>
      <w:r w:rsidR="008D335F" w:rsidRPr="003231AD">
        <w:rPr>
          <w:lang w:val="en-GB"/>
        </w:rPr>
        <w:t xml:space="preserve">. </w:t>
      </w:r>
    </w:p>
    <w:p w14:paraId="68B8ECB1" w14:textId="77777777" w:rsidR="00E75C36" w:rsidRPr="003231AD" w:rsidRDefault="00E75C36" w:rsidP="00366F67">
      <w:pPr>
        <w:rPr>
          <w:lang w:val="en-GB"/>
        </w:rPr>
      </w:pPr>
    </w:p>
    <w:p w14:paraId="313D6093" w14:textId="29FB0E08" w:rsidR="00C30899" w:rsidRPr="003231AD" w:rsidRDefault="0010260C" w:rsidP="00C30899">
      <w:pPr>
        <w:pStyle w:val="SecondLevelSection"/>
        <w:rPr>
          <w:lang w:val="en-GB"/>
        </w:rPr>
      </w:pPr>
      <w:r w:rsidRPr="003231AD">
        <w:rPr>
          <w:lang w:val="en-GB"/>
        </w:rPr>
        <w:t>I</w:t>
      </w:r>
      <w:r w:rsidR="001F622F" w:rsidRPr="003231AD">
        <w:rPr>
          <w:lang w:val="en-GB"/>
        </w:rPr>
        <w:t xml:space="preserve">ntensions in </w:t>
      </w:r>
      <w:r w:rsidR="00751A94" w:rsidRPr="003231AD">
        <w:rPr>
          <w:lang w:val="en-GB"/>
        </w:rPr>
        <w:t>the</w:t>
      </w:r>
      <w:r w:rsidR="00A60665" w:rsidRPr="003231AD">
        <w:rPr>
          <w:lang w:val="en-GB"/>
        </w:rPr>
        <w:t xml:space="preserve"> Danish</w:t>
      </w:r>
      <w:r w:rsidR="00751A94" w:rsidRPr="003231AD">
        <w:rPr>
          <w:lang w:val="en-GB"/>
        </w:rPr>
        <w:t xml:space="preserve"> </w:t>
      </w:r>
      <w:r w:rsidR="00A60665" w:rsidRPr="003231AD">
        <w:rPr>
          <w:lang w:val="en-GB"/>
        </w:rPr>
        <w:t>‘</w:t>
      </w:r>
      <w:r w:rsidR="00751A94" w:rsidRPr="003231AD">
        <w:rPr>
          <w:lang w:val="en-GB"/>
        </w:rPr>
        <w:t>Basic Science Course</w:t>
      </w:r>
      <w:r w:rsidR="00A60665" w:rsidRPr="003231AD">
        <w:rPr>
          <w:lang w:val="en-GB"/>
        </w:rPr>
        <w:t>’</w:t>
      </w:r>
    </w:p>
    <w:p w14:paraId="1BCF9928" w14:textId="10ABC2FB" w:rsidR="007417C0" w:rsidRPr="007F0114" w:rsidRDefault="00A62860" w:rsidP="00833EBC">
      <w:pPr>
        <w:autoSpaceDE w:val="0"/>
        <w:autoSpaceDN w:val="0"/>
        <w:adjustRightInd w:val="0"/>
        <w:rPr>
          <w:lang w:val="en-GB"/>
        </w:rPr>
      </w:pPr>
      <w:r w:rsidRPr="003231AD">
        <w:rPr>
          <w:lang w:val="en-GB"/>
        </w:rPr>
        <w:t>In many countries, ideas of inquiry and scientific literacy have been woven into national curriculums (</w:t>
      </w:r>
      <w:r w:rsidR="00A710EB" w:rsidRPr="003231AD">
        <w:rPr>
          <w:lang w:val="en-GB"/>
        </w:rPr>
        <w:t>e.g.</w:t>
      </w:r>
      <w:r w:rsidR="00CE4AC9" w:rsidRPr="003231AD">
        <w:rPr>
          <w:lang w:val="en-GB"/>
        </w:rPr>
        <w:t xml:space="preserve"> Evans &amp; Dolin 2018</w:t>
      </w:r>
      <w:r w:rsidRPr="003231AD">
        <w:rPr>
          <w:lang w:val="en-GB"/>
        </w:rPr>
        <w:t xml:space="preserve">). </w:t>
      </w:r>
      <w:r w:rsidR="009D1EA4" w:rsidRPr="003231AD">
        <w:rPr>
          <w:lang w:val="en-GB"/>
        </w:rPr>
        <w:t xml:space="preserve">Often, </w:t>
      </w:r>
      <w:r w:rsidR="00626581" w:rsidRPr="003231AD">
        <w:rPr>
          <w:lang w:val="en-GB"/>
        </w:rPr>
        <w:t>inquiry-based</w:t>
      </w:r>
      <w:r w:rsidR="006F41B2" w:rsidRPr="003231AD">
        <w:rPr>
          <w:lang w:val="en-GB"/>
        </w:rPr>
        <w:t xml:space="preserve"> science teaching, understood as science teaching in which students </w:t>
      </w:r>
      <w:r w:rsidR="00301154" w:rsidRPr="003231AD">
        <w:rPr>
          <w:lang w:val="en-GB"/>
        </w:rPr>
        <w:t xml:space="preserve">are motivated to engage </w:t>
      </w:r>
      <w:r w:rsidR="002D705B" w:rsidRPr="003231AD">
        <w:rPr>
          <w:lang w:val="en-GB"/>
        </w:rPr>
        <w:t>meaningfully</w:t>
      </w:r>
      <w:r w:rsidR="00C42765" w:rsidRPr="003231AD">
        <w:rPr>
          <w:lang w:val="en-GB"/>
        </w:rPr>
        <w:t xml:space="preserve"> and autonomously </w:t>
      </w:r>
      <w:r w:rsidR="00301154" w:rsidRPr="003231AD">
        <w:rPr>
          <w:lang w:val="en-GB"/>
        </w:rPr>
        <w:t xml:space="preserve">with scientific content </w:t>
      </w:r>
      <w:r w:rsidR="002D705B" w:rsidRPr="003231AD">
        <w:rPr>
          <w:lang w:val="en-GB"/>
        </w:rPr>
        <w:t xml:space="preserve">to </w:t>
      </w:r>
      <w:r w:rsidR="00FD0A57" w:rsidRPr="003231AD">
        <w:rPr>
          <w:lang w:val="en-GB"/>
        </w:rPr>
        <w:t xml:space="preserve">construct knowledge and draw conclusions </w:t>
      </w:r>
      <w:r w:rsidR="00301154" w:rsidRPr="003231AD">
        <w:rPr>
          <w:lang w:val="en-GB"/>
        </w:rPr>
        <w:t>(</w:t>
      </w:r>
      <w:r w:rsidR="007F0114">
        <w:rPr>
          <w:lang w:val="en-GB"/>
        </w:rPr>
        <w:t xml:space="preserve">e.g. </w:t>
      </w:r>
      <w:proofErr w:type="spellStart"/>
      <w:r w:rsidR="007F0114">
        <w:rPr>
          <w:lang w:val="en-GB"/>
        </w:rPr>
        <w:t>Minner</w:t>
      </w:r>
      <w:proofErr w:type="spellEnd"/>
      <w:r w:rsidR="00FE4283">
        <w:rPr>
          <w:lang w:val="en-GB"/>
        </w:rPr>
        <w:t>, Levy, &amp; Century</w:t>
      </w:r>
      <w:r w:rsidR="007F0114">
        <w:rPr>
          <w:lang w:val="en-GB"/>
        </w:rPr>
        <w:t xml:space="preserve"> 2010</w:t>
      </w:r>
      <w:r w:rsidR="00301154" w:rsidRPr="003231AD">
        <w:rPr>
          <w:lang w:val="en-GB"/>
        </w:rPr>
        <w:t xml:space="preserve">), </w:t>
      </w:r>
      <w:r w:rsidR="00996E4B" w:rsidRPr="003231AD">
        <w:rPr>
          <w:lang w:val="en-GB"/>
        </w:rPr>
        <w:t xml:space="preserve">is seen as a pedagogy that can help students achieve scientific literacy. </w:t>
      </w:r>
      <w:r w:rsidR="004E3DB8" w:rsidRPr="003231AD">
        <w:rPr>
          <w:lang w:val="en-GB"/>
        </w:rPr>
        <w:t xml:space="preserve">Germany and the Nordic countries often also </w:t>
      </w:r>
      <w:r w:rsidR="008202C6" w:rsidRPr="003231AD">
        <w:rPr>
          <w:lang w:val="en-GB"/>
        </w:rPr>
        <w:t>see scientific literacy in relation to Bildung perspectives</w:t>
      </w:r>
      <w:r w:rsidR="00CB6582" w:rsidRPr="003231AD">
        <w:rPr>
          <w:lang w:val="en-GB"/>
        </w:rPr>
        <w:t xml:space="preserve">; </w:t>
      </w:r>
      <w:r w:rsidR="002A35B9" w:rsidRPr="003231AD">
        <w:rPr>
          <w:lang w:val="en-GB"/>
        </w:rPr>
        <w:t xml:space="preserve">here, </w:t>
      </w:r>
      <w:r w:rsidR="00CB6582" w:rsidRPr="003231AD">
        <w:rPr>
          <w:lang w:val="en-GB"/>
        </w:rPr>
        <w:t>science is also important to a person</w:t>
      </w:r>
      <w:r w:rsidR="00442501" w:rsidRPr="003231AD">
        <w:rPr>
          <w:lang w:val="en-GB"/>
        </w:rPr>
        <w:t>’</w:t>
      </w:r>
      <w:r w:rsidR="00CB6582" w:rsidRPr="003231AD">
        <w:rPr>
          <w:lang w:val="en-GB"/>
        </w:rPr>
        <w:t>s understanding</w:t>
      </w:r>
      <w:r w:rsidR="00442501" w:rsidRPr="003231AD">
        <w:rPr>
          <w:lang w:val="en-GB"/>
        </w:rPr>
        <w:t xml:space="preserve"> and experience of their relation to the world and society</w:t>
      </w:r>
      <w:r w:rsidR="00667359" w:rsidRPr="003231AD">
        <w:rPr>
          <w:lang w:val="en-GB"/>
        </w:rPr>
        <w:t xml:space="preserve"> (</w:t>
      </w:r>
      <w:r w:rsidR="00FE4283">
        <w:rPr>
          <w:lang w:val="en-GB"/>
        </w:rPr>
        <w:t xml:space="preserve">e.g. </w:t>
      </w:r>
      <w:proofErr w:type="spellStart"/>
      <w:r w:rsidR="00FE4283">
        <w:rPr>
          <w:lang w:val="en-GB"/>
        </w:rPr>
        <w:t>Ropohl</w:t>
      </w:r>
      <w:proofErr w:type="spellEnd"/>
      <w:r w:rsidR="00FE4283">
        <w:rPr>
          <w:lang w:val="en-GB"/>
        </w:rPr>
        <w:t xml:space="preserve">, Nielsen, </w:t>
      </w:r>
      <w:proofErr w:type="spellStart"/>
      <w:r w:rsidR="00FE4283">
        <w:rPr>
          <w:lang w:val="en-GB"/>
        </w:rPr>
        <w:t>Olley</w:t>
      </w:r>
      <w:proofErr w:type="spellEnd"/>
      <w:r w:rsidR="00FE4283">
        <w:rPr>
          <w:lang w:val="en-GB"/>
        </w:rPr>
        <w:t xml:space="preserve">, </w:t>
      </w:r>
      <w:proofErr w:type="spellStart"/>
      <w:r w:rsidR="00FE4283">
        <w:rPr>
          <w:lang w:val="en-GB"/>
        </w:rPr>
        <w:t>Rönnebech</w:t>
      </w:r>
      <w:proofErr w:type="spellEnd"/>
      <w:r w:rsidR="00FE4283">
        <w:rPr>
          <w:lang w:val="en-GB"/>
        </w:rPr>
        <w:t>, &amp; Stables 2018</w:t>
      </w:r>
      <w:r w:rsidR="00667359" w:rsidRPr="003231AD">
        <w:rPr>
          <w:lang w:val="en-GB"/>
        </w:rPr>
        <w:t>)</w:t>
      </w:r>
      <w:r w:rsidR="00DF610E" w:rsidRPr="003231AD">
        <w:rPr>
          <w:lang w:val="en-GB"/>
        </w:rPr>
        <w:t xml:space="preserve">. </w:t>
      </w:r>
    </w:p>
    <w:p w14:paraId="76BADB19" w14:textId="77777777" w:rsidR="009C46E5" w:rsidRPr="003231AD" w:rsidRDefault="009C46E5" w:rsidP="00C30899">
      <w:pPr>
        <w:rPr>
          <w:lang w:val="en-GB"/>
        </w:rPr>
      </w:pPr>
    </w:p>
    <w:p w14:paraId="1806FAAC" w14:textId="344264E4" w:rsidR="00C30899" w:rsidRPr="003231AD" w:rsidRDefault="00A62860" w:rsidP="00C30899">
      <w:pPr>
        <w:rPr>
          <w:lang w:val="en-GB"/>
        </w:rPr>
      </w:pPr>
      <w:r w:rsidRPr="003231AD">
        <w:rPr>
          <w:lang w:val="en-GB"/>
        </w:rPr>
        <w:t xml:space="preserve">In Denmark, ideas of </w:t>
      </w:r>
      <w:r w:rsidR="00667359" w:rsidRPr="003231AD">
        <w:rPr>
          <w:lang w:val="en-GB"/>
        </w:rPr>
        <w:t xml:space="preserve">scientific literacy, inquiry-based science teaching, </w:t>
      </w:r>
      <w:proofErr w:type="spellStart"/>
      <w:r w:rsidR="00A35255" w:rsidRPr="003231AD">
        <w:rPr>
          <w:lang w:val="en-GB"/>
        </w:rPr>
        <w:t>B</w:t>
      </w:r>
      <w:r w:rsidR="00667359" w:rsidRPr="003231AD">
        <w:rPr>
          <w:lang w:val="en-GB"/>
        </w:rPr>
        <w:t>ildung</w:t>
      </w:r>
      <w:proofErr w:type="spellEnd"/>
      <w:r w:rsidR="004C581B" w:rsidRPr="003231AD">
        <w:rPr>
          <w:lang w:val="en-GB"/>
        </w:rPr>
        <w:t>,</w:t>
      </w:r>
      <w:r w:rsidR="00667359" w:rsidRPr="003231AD">
        <w:rPr>
          <w:lang w:val="en-GB"/>
        </w:rPr>
        <w:t xml:space="preserve"> and </w:t>
      </w:r>
      <w:del w:id="30" w:author="Jesper Bruun" w:date="2020-06-20T11:00:00Z">
        <w:r w:rsidR="004C581B" w:rsidRPr="003231AD" w:rsidDel="00572807">
          <w:rPr>
            <w:lang w:val="en-GB"/>
          </w:rPr>
          <w:delText xml:space="preserve">also </w:delText>
        </w:r>
      </w:del>
      <w:r w:rsidR="00667359" w:rsidRPr="003231AD">
        <w:rPr>
          <w:lang w:val="en-GB"/>
        </w:rPr>
        <w:t>interdisciplinarity</w:t>
      </w:r>
      <w:r w:rsidRPr="003231AD">
        <w:rPr>
          <w:lang w:val="en-GB"/>
        </w:rPr>
        <w:t xml:space="preserve"> were implemented officially in the largest of the </w:t>
      </w:r>
      <w:r w:rsidR="00667359" w:rsidRPr="003231AD">
        <w:rPr>
          <w:lang w:val="en-GB"/>
        </w:rPr>
        <w:t xml:space="preserve">country’s </w:t>
      </w:r>
      <w:r w:rsidRPr="003231AD">
        <w:rPr>
          <w:lang w:val="en-GB"/>
        </w:rPr>
        <w:t xml:space="preserve">four national upper secondary programs (called </w:t>
      </w:r>
      <w:proofErr w:type="spellStart"/>
      <w:r w:rsidRPr="003231AD">
        <w:rPr>
          <w:i/>
          <w:lang w:val="en-GB"/>
        </w:rPr>
        <w:t>stx</w:t>
      </w:r>
      <w:proofErr w:type="spellEnd"/>
      <w:r w:rsidRPr="003231AD">
        <w:rPr>
          <w:lang w:val="en-GB"/>
        </w:rPr>
        <w:t>) in 2004. This was done through the introduction of the Basic Science Course (BSC, “</w:t>
      </w:r>
      <w:proofErr w:type="spellStart"/>
      <w:r w:rsidRPr="003231AD">
        <w:rPr>
          <w:lang w:val="en-GB"/>
        </w:rPr>
        <w:t>Aftale</w:t>
      </w:r>
      <w:proofErr w:type="spellEnd"/>
      <w:r w:rsidRPr="003231AD">
        <w:rPr>
          <w:lang w:val="en-GB"/>
        </w:rPr>
        <w:t xml:space="preserve"> </w:t>
      </w:r>
      <w:proofErr w:type="spellStart"/>
      <w:r w:rsidRPr="003231AD">
        <w:rPr>
          <w:lang w:val="en-GB"/>
        </w:rPr>
        <w:t>af</w:t>
      </w:r>
      <w:proofErr w:type="spellEnd"/>
      <w:r w:rsidRPr="003231AD">
        <w:rPr>
          <w:lang w:val="en-GB"/>
        </w:rPr>
        <w:t xml:space="preserve"> 28. </w:t>
      </w:r>
      <w:proofErr w:type="spellStart"/>
      <w:r w:rsidRPr="003231AD">
        <w:rPr>
          <w:lang w:val="en-GB"/>
        </w:rPr>
        <w:t>maj</w:t>
      </w:r>
      <w:proofErr w:type="spellEnd"/>
      <w:r w:rsidRPr="003231AD">
        <w:rPr>
          <w:lang w:val="en-GB"/>
        </w:rPr>
        <w:t xml:space="preserve">” 2003). The curriculum text was changed in 2007 and 2010. </w:t>
      </w:r>
    </w:p>
    <w:p w14:paraId="0D0247CC" w14:textId="422B6A30" w:rsidR="0007382D" w:rsidRPr="003231AD" w:rsidRDefault="0007382D" w:rsidP="00C30899">
      <w:pPr>
        <w:rPr>
          <w:lang w:val="en-GB"/>
        </w:rPr>
      </w:pPr>
    </w:p>
    <w:p w14:paraId="6E92169C" w14:textId="78A0ACC7" w:rsidR="00051D30" w:rsidRPr="003231AD" w:rsidRDefault="0060294C" w:rsidP="00051D30">
      <w:pPr>
        <w:rPr>
          <w:lang w:val="en-GB"/>
        </w:rPr>
      </w:pPr>
      <w:r w:rsidRPr="003231AD">
        <w:rPr>
          <w:lang w:val="en-GB"/>
        </w:rPr>
        <w:t xml:space="preserve">One of the </w:t>
      </w:r>
      <w:r w:rsidR="00094A73" w:rsidRPr="003231AD">
        <w:rPr>
          <w:lang w:val="en-GB"/>
        </w:rPr>
        <w:t>intentions</w:t>
      </w:r>
      <w:r w:rsidRPr="003231AD">
        <w:rPr>
          <w:lang w:val="en-GB"/>
        </w:rPr>
        <w:t xml:space="preserve"> of BSC is to introduce student</w:t>
      </w:r>
      <w:r w:rsidR="00094A73" w:rsidRPr="003231AD">
        <w:rPr>
          <w:lang w:val="en-GB"/>
        </w:rPr>
        <w:t>s</w:t>
      </w:r>
      <w:r w:rsidRPr="003231AD">
        <w:rPr>
          <w:lang w:val="en-GB"/>
        </w:rPr>
        <w:t xml:space="preserve"> to science through work with the basic elements of natural science. The focus should be on the commonalities and the differences within the natural science disciplines </w:t>
      </w:r>
      <w:r w:rsidR="00B75A6E" w:rsidRPr="003231AD">
        <w:rPr>
          <w:lang w:val="en-GB"/>
        </w:rPr>
        <w:t>(DME</w:t>
      </w:r>
      <w:r w:rsidRPr="003231AD">
        <w:rPr>
          <w:lang w:val="en-GB"/>
        </w:rPr>
        <w:t xml:space="preserve"> 2013</w:t>
      </w:r>
      <w:r w:rsidR="00B75A6E" w:rsidRPr="003231AD">
        <w:rPr>
          <w:lang w:val="en-GB"/>
        </w:rPr>
        <w:t>)</w:t>
      </w:r>
      <w:r w:rsidRPr="003231AD">
        <w:rPr>
          <w:lang w:val="en-GB"/>
        </w:rPr>
        <w:t xml:space="preserve">. BSC </w:t>
      </w:r>
      <w:r w:rsidR="00232ED8" w:rsidRPr="003231AD">
        <w:rPr>
          <w:lang w:val="en-GB"/>
        </w:rPr>
        <w:t xml:space="preserve">teaching </w:t>
      </w:r>
      <w:r w:rsidR="00E339C4" w:rsidRPr="003231AD">
        <w:rPr>
          <w:lang w:val="en-GB"/>
        </w:rPr>
        <w:t>is meant to</w:t>
      </w:r>
      <w:r w:rsidRPr="003231AD">
        <w:rPr>
          <w:lang w:val="en-GB"/>
        </w:rPr>
        <w:t xml:space="preserve"> consist of exemplary and contemporary thematic issues where the scientiﬁc disciplines are required to work </w:t>
      </w:r>
      <w:r w:rsidR="001A03CA" w:rsidRPr="003231AD">
        <w:rPr>
          <w:lang w:val="en-GB"/>
        </w:rPr>
        <w:t>together</w:t>
      </w:r>
      <w:r w:rsidR="009357BF" w:rsidRPr="003231AD">
        <w:rPr>
          <w:lang w:val="en-GB"/>
        </w:rPr>
        <w:t xml:space="preserve"> using some degree of </w:t>
      </w:r>
      <w:commentRangeStart w:id="31"/>
      <w:r w:rsidR="006C6B31" w:rsidRPr="003231AD">
        <w:rPr>
          <w:lang w:val="en-GB"/>
        </w:rPr>
        <w:t>interdisciplinarity</w:t>
      </w:r>
      <w:ins w:id="32" w:author="Jesper Bruun" w:date="2020-06-20T10:52:00Z">
        <w:r w:rsidR="00BE1CAE">
          <w:rPr>
            <w:lang w:val="en-GB"/>
          </w:rPr>
          <w:t xml:space="preserve"> </w:t>
        </w:r>
        <w:commentRangeStart w:id="33"/>
        <w:r w:rsidR="00BE1CAE">
          <w:rPr>
            <w:lang w:val="en-GB"/>
          </w:rPr>
          <w:t>(</w:t>
        </w:r>
      </w:ins>
      <w:proofErr w:type="spellStart"/>
      <w:del w:id="34" w:author="Jesper Bruun" w:date="2020-06-20T10:52:00Z">
        <w:r w:rsidR="00D8038D" w:rsidRPr="003231AD" w:rsidDel="00BE1CAE">
          <w:rPr>
            <w:lang w:val="en-GB"/>
          </w:rPr>
          <w:delText xml:space="preserve">. Using </w:delText>
        </w:r>
      </w:del>
      <w:r w:rsidR="00D8038D" w:rsidRPr="003231AD">
        <w:rPr>
          <w:lang w:val="en-GB"/>
        </w:rPr>
        <w:t>Jantch</w:t>
      </w:r>
      <w:proofErr w:type="spellEnd"/>
      <w:ins w:id="35" w:author="Jesper Bruun" w:date="2020-06-20T10:52:00Z">
        <w:r w:rsidR="00BE1CAE">
          <w:rPr>
            <w:lang w:val="en-GB"/>
          </w:rPr>
          <w:t xml:space="preserve"> </w:t>
        </w:r>
      </w:ins>
      <w:del w:id="36" w:author="Jesper Bruun" w:date="2020-06-20T10:52:00Z">
        <w:r w:rsidR="00D8038D" w:rsidRPr="003231AD" w:rsidDel="00BE1CAE">
          <w:rPr>
            <w:lang w:val="en-GB"/>
          </w:rPr>
          <w:delText>’s (</w:delText>
        </w:r>
      </w:del>
      <w:r w:rsidR="00D8038D" w:rsidRPr="003231AD">
        <w:rPr>
          <w:lang w:val="en-GB"/>
        </w:rPr>
        <w:t>1972</w:t>
      </w:r>
      <w:ins w:id="37" w:author="Jesper Bruun" w:date="2020-06-20T10:52:00Z">
        <w:r w:rsidR="00BE1CAE">
          <w:rPr>
            <w:lang w:val="en-GB"/>
          </w:rPr>
          <w:t>).</w:t>
        </w:r>
      </w:ins>
      <w:del w:id="38" w:author="Jesper Bruun" w:date="2020-06-20T10:52:00Z">
        <w:r w:rsidR="00D8038D" w:rsidRPr="003231AD" w:rsidDel="00BE1CAE">
          <w:rPr>
            <w:lang w:val="en-GB"/>
          </w:rPr>
          <w:delText xml:space="preserve">) </w:delText>
        </w:r>
        <w:r w:rsidR="00EE7CF8" w:rsidRPr="003231AD" w:rsidDel="00BE1CAE">
          <w:rPr>
            <w:lang w:val="en-GB"/>
          </w:rPr>
          <w:delText xml:space="preserve">one can define degrees of </w:delText>
        </w:r>
        <w:r w:rsidR="00D47D13" w:rsidRPr="003231AD" w:rsidDel="00BE1CAE">
          <w:rPr>
            <w:lang w:val="en-GB"/>
          </w:rPr>
          <w:delText xml:space="preserve">collaboration and coordination </w:delText>
        </w:r>
        <w:r w:rsidR="00287AE5" w:rsidRPr="003231AD" w:rsidDel="00BE1CAE">
          <w:rPr>
            <w:lang w:val="en-GB"/>
          </w:rPr>
          <w:delText xml:space="preserve">relevant for upper secondary school </w:delText>
        </w:r>
        <w:r w:rsidR="00D47D13" w:rsidRPr="003231AD" w:rsidDel="00BE1CAE">
          <w:rPr>
            <w:lang w:val="en-GB"/>
          </w:rPr>
          <w:delText xml:space="preserve">(often called interdisciplinarity) </w:delText>
        </w:r>
        <w:r w:rsidR="00EE7CF8" w:rsidRPr="003231AD" w:rsidDel="00BE1CAE">
          <w:rPr>
            <w:lang w:val="en-GB"/>
          </w:rPr>
          <w:delText xml:space="preserve">ranging from no </w:delText>
        </w:r>
        <w:r w:rsidR="00D47D13" w:rsidRPr="003231AD" w:rsidDel="00BE1CAE">
          <w:rPr>
            <w:lang w:val="en-GB"/>
          </w:rPr>
          <w:delText>collaboration nor</w:delText>
        </w:r>
        <w:r w:rsidR="005F3875" w:rsidRPr="003231AD" w:rsidDel="00BE1CAE">
          <w:rPr>
            <w:lang w:val="en-GB"/>
          </w:rPr>
          <w:delText xml:space="preserve"> coordination</w:delText>
        </w:r>
        <w:r w:rsidR="00D47D13" w:rsidRPr="003231AD" w:rsidDel="00BE1CAE">
          <w:rPr>
            <w:lang w:val="en-GB"/>
          </w:rPr>
          <w:delText xml:space="preserve"> </w:delText>
        </w:r>
        <w:r w:rsidR="00411FA4" w:rsidRPr="003231AD" w:rsidDel="00BE1CAE">
          <w:rPr>
            <w:lang w:val="en-GB"/>
          </w:rPr>
          <w:delText>, where subjects are taught in isolation, through</w:delText>
        </w:r>
        <w:r w:rsidR="00C36FFF" w:rsidRPr="003231AD" w:rsidDel="00BE1CAE">
          <w:rPr>
            <w:lang w:val="en-GB"/>
          </w:rPr>
          <w:delText xml:space="preserve"> cross-disciplinarity (</w:delText>
        </w:r>
        <w:r w:rsidR="00D1703F" w:rsidRPr="003231AD" w:rsidDel="00BE1CAE">
          <w:rPr>
            <w:lang w:val="en-GB"/>
          </w:rPr>
          <w:delText>where a main discipline is supported by other disciplines)</w:delText>
        </w:r>
        <w:r w:rsidR="00C36FFF" w:rsidRPr="003231AD" w:rsidDel="00BE1CAE">
          <w:rPr>
            <w:lang w:val="en-GB"/>
          </w:rPr>
          <w:delText xml:space="preserve"> and pluridisciplinarity</w:delText>
        </w:r>
        <w:r w:rsidR="00D1703F" w:rsidRPr="003231AD" w:rsidDel="00BE1CAE">
          <w:rPr>
            <w:lang w:val="en-GB"/>
          </w:rPr>
          <w:delText xml:space="preserve"> (where </w:delText>
        </w:r>
        <w:r w:rsidR="00937E66" w:rsidRPr="003231AD" w:rsidDel="00BE1CAE">
          <w:rPr>
            <w:lang w:val="en-GB"/>
          </w:rPr>
          <w:delText>two or more discipline</w:delText>
        </w:r>
        <w:r w:rsidR="005F3875" w:rsidRPr="003231AD" w:rsidDel="00BE1CAE">
          <w:rPr>
            <w:lang w:val="en-GB"/>
          </w:rPr>
          <w:delText>s</w:delText>
        </w:r>
        <w:r w:rsidR="006E486B" w:rsidRPr="003231AD" w:rsidDel="00BE1CAE">
          <w:rPr>
            <w:lang w:val="en-GB"/>
          </w:rPr>
          <w:delText xml:space="preserve"> cooperate without coordinating</w:delText>
        </w:r>
        <w:r w:rsidR="00907B63" w:rsidRPr="003231AD" w:rsidDel="00BE1CAE">
          <w:rPr>
            <w:lang w:val="en-GB"/>
          </w:rPr>
          <w:delText>, for example by addressing the same topic</w:delText>
        </w:r>
        <w:r w:rsidR="00330B7E" w:rsidRPr="003231AD" w:rsidDel="00BE1CAE">
          <w:rPr>
            <w:lang w:val="en-GB"/>
          </w:rPr>
          <w:delText>) to interdisciplinarity</w:delText>
        </w:r>
        <w:r w:rsidR="00D47D13" w:rsidRPr="003231AD" w:rsidDel="00BE1CAE">
          <w:rPr>
            <w:lang w:val="en-GB"/>
          </w:rPr>
          <w:delText xml:space="preserve"> (</w:delText>
        </w:r>
        <w:r w:rsidR="00C30B32" w:rsidRPr="003231AD" w:rsidDel="00BE1CAE">
          <w:rPr>
            <w:lang w:val="en-GB"/>
          </w:rPr>
          <w:delText>where a</w:delText>
        </w:r>
        <w:r w:rsidR="002E3B99" w:rsidRPr="003231AD" w:rsidDel="00BE1CAE">
          <w:rPr>
            <w:lang w:val="en-GB"/>
          </w:rPr>
          <w:delText xml:space="preserve"> higher order concept is used to coordinate </w:delText>
        </w:r>
        <w:r w:rsidR="0007774D" w:rsidRPr="003231AD" w:rsidDel="00BE1CAE">
          <w:rPr>
            <w:lang w:val="en-GB"/>
          </w:rPr>
          <w:delText>the collaboration between subjects).</w:delText>
        </w:r>
        <w:r w:rsidR="00011866" w:rsidRPr="003231AD" w:rsidDel="00BE1CAE">
          <w:rPr>
            <w:lang w:val="en-GB"/>
          </w:rPr>
          <w:delText xml:space="preserve"> </w:delText>
        </w:r>
        <w:r w:rsidR="006004F1" w:rsidRPr="003231AD" w:rsidDel="00BE1CAE">
          <w:rPr>
            <w:lang w:val="en-GB"/>
          </w:rPr>
          <w:delText>For</w:delText>
        </w:r>
        <w:r w:rsidR="002D46DA" w:rsidRPr="003231AD" w:rsidDel="00BE1CAE">
          <w:rPr>
            <w:lang w:val="en-GB"/>
          </w:rPr>
          <w:delText xml:space="preserve"> purposes of this paper</w:delText>
        </w:r>
        <w:r w:rsidR="006004F1" w:rsidRPr="003231AD" w:rsidDel="00BE1CAE">
          <w:rPr>
            <w:lang w:val="en-GB"/>
          </w:rPr>
          <w:delText xml:space="preserve">, it is interesting, if </w:delText>
        </w:r>
        <w:r w:rsidR="008A2478" w:rsidRPr="003231AD" w:rsidDel="00BE1CAE">
          <w:rPr>
            <w:lang w:val="en-GB"/>
          </w:rPr>
          <w:delText>the curriculum reflect</w:delText>
        </w:r>
        <w:r w:rsidR="00EF43E2" w:rsidRPr="003231AD" w:rsidDel="00BE1CAE">
          <w:rPr>
            <w:lang w:val="en-GB"/>
          </w:rPr>
          <w:delText>s</w:delText>
        </w:r>
        <w:r w:rsidR="008A2478" w:rsidRPr="003231AD" w:rsidDel="00BE1CAE">
          <w:rPr>
            <w:lang w:val="en-GB"/>
          </w:rPr>
          <w:delText xml:space="preserve"> which kinds of collaboration</w:delText>
        </w:r>
        <w:r w:rsidR="00037D04" w:rsidRPr="003231AD" w:rsidDel="00BE1CAE">
          <w:rPr>
            <w:lang w:val="en-GB"/>
          </w:rPr>
          <w:delText xml:space="preserve"> and coordination should be implemented.</w:delText>
        </w:r>
      </w:del>
      <w:r w:rsidR="00037D04" w:rsidRPr="003231AD">
        <w:rPr>
          <w:lang w:val="en-GB"/>
        </w:rPr>
        <w:t xml:space="preserve"> </w:t>
      </w:r>
      <w:commentRangeEnd w:id="33"/>
      <w:r w:rsidR="00BE1CAE">
        <w:rPr>
          <w:rStyle w:val="CommentReference"/>
        </w:rPr>
        <w:commentReference w:id="33"/>
      </w:r>
      <w:commentRangeEnd w:id="31"/>
      <w:r w:rsidR="007C38DA">
        <w:rPr>
          <w:rStyle w:val="CommentReference"/>
        </w:rPr>
        <w:commentReference w:id="31"/>
      </w:r>
    </w:p>
    <w:p w14:paraId="731D737C" w14:textId="77777777" w:rsidR="00E339C4" w:rsidRPr="003231AD" w:rsidRDefault="00E339C4" w:rsidP="0060294C">
      <w:pPr>
        <w:rPr>
          <w:lang w:val="en-GB"/>
        </w:rPr>
      </w:pPr>
    </w:p>
    <w:p w14:paraId="0C3E21C6" w14:textId="06606951" w:rsidR="00F56B15" w:rsidDel="00A21BA4" w:rsidRDefault="0060294C" w:rsidP="00CA2B57">
      <w:pPr>
        <w:rPr>
          <w:del w:id="39" w:author="Jesper Bruun" w:date="2020-06-20T20:29:00Z"/>
          <w:lang w:val="en-GB"/>
        </w:rPr>
      </w:pPr>
      <w:r w:rsidRPr="003231AD">
        <w:rPr>
          <w:lang w:val="en-GB"/>
        </w:rPr>
        <w:lastRenderedPageBreak/>
        <w:t xml:space="preserve">Another objective of the BSC is to make the students aware of the importance of knowing and understanding scientiﬁc thinking. </w:t>
      </w:r>
      <w:r w:rsidR="00DF2714" w:rsidRPr="003231AD">
        <w:rPr>
          <w:lang w:val="en-GB"/>
        </w:rPr>
        <w:t>This</w:t>
      </w:r>
      <w:r w:rsidR="00A11206" w:rsidRPr="003231AD">
        <w:rPr>
          <w:lang w:val="en-GB"/>
        </w:rPr>
        <w:t xml:space="preserve"> objective should be reached </w:t>
      </w:r>
      <w:r w:rsidRPr="003231AD">
        <w:rPr>
          <w:lang w:val="en-GB"/>
        </w:rPr>
        <w:t xml:space="preserve">in order to make the student able to </w:t>
      </w:r>
      <w:r w:rsidR="00BA609A" w:rsidRPr="003231AD">
        <w:rPr>
          <w:lang w:val="en-GB"/>
        </w:rPr>
        <w:t>reflect on</w:t>
      </w:r>
      <w:r w:rsidRPr="003231AD">
        <w:rPr>
          <w:lang w:val="en-GB"/>
        </w:rPr>
        <w:t xml:space="preserve"> the strengths and limitations of scientiﬁc knowledge. Moreover, the students also have to achieve knowledge about a central scientiﬁc issue which supports their curiosity and commitment for natural science and encourage them to learn more about science </w:t>
      </w:r>
      <w:r w:rsidR="00767D5A" w:rsidRPr="003231AD">
        <w:rPr>
          <w:lang w:val="en-GB"/>
        </w:rPr>
        <w:t>(</w:t>
      </w:r>
      <w:r w:rsidR="00F56B15">
        <w:rPr>
          <w:lang w:val="en-GB"/>
        </w:rPr>
        <w:t>DME</w:t>
      </w:r>
      <w:ins w:id="40" w:author="Jesper Bruun" w:date="2020-06-20T20:29:00Z">
        <w:r w:rsidR="00A21BA4">
          <w:rPr>
            <w:lang w:val="en-GB"/>
          </w:rPr>
          <w:t xml:space="preserve"> </w:t>
        </w:r>
      </w:ins>
    </w:p>
    <w:p w14:paraId="1953E43E" w14:textId="7C776A83" w:rsidR="00302B1B" w:rsidRPr="003231AD" w:rsidRDefault="0060294C" w:rsidP="00CA2B57">
      <w:pPr>
        <w:rPr>
          <w:lang w:val="en-GB"/>
        </w:rPr>
      </w:pPr>
      <w:del w:id="41" w:author="Jesper Bruun" w:date="2020-06-20T20:29:00Z">
        <w:r w:rsidRPr="003231AD" w:rsidDel="00A21BA4">
          <w:rPr>
            <w:lang w:val="en-GB"/>
          </w:rPr>
          <w:delText xml:space="preserve"> </w:delText>
        </w:r>
      </w:del>
      <w:r w:rsidRPr="003231AD">
        <w:rPr>
          <w:lang w:val="en-GB"/>
        </w:rPr>
        <w:t>2013</w:t>
      </w:r>
      <w:r w:rsidR="00767D5A" w:rsidRPr="003231AD">
        <w:rPr>
          <w:lang w:val="en-GB"/>
        </w:rPr>
        <w:t>)</w:t>
      </w:r>
      <w:r w:rsidRPr="003231AD">
        <w:rPr>
          <w:lang w:val="en-GB"/>
        </w:rPr>
        <w:t xml:space="preserve">. </w:t>
      </w:r>
    </w:p>
    <w:p w14:paraId="0C6B9D48" w14:textId="177D96D2" w:rsidR="00742441" w:rsidRPr="003231AD" w:rsidRDefault="00742441" w:rsidP="00CA2B57">
      <w:pPr>
        <w:rPr>
          <w:lang w:val="en-GB"/>
        </w:rPr>
      </w:pPr>
    </w:p>
    <w:p w14:paraId="480FAA97" w14:textId="6B819C5B" w:rsidR="00742441" w:rsidRPr="003231AD" w:rsidRDefault="00742441" w:rsidP="00CA2B57">
      <w:pPr>
        <w:rPr>
          <w:lang w:val="en-GB"/>
        </w:rPr>
      </w:pPr>
      <w:r w:rsidRPr="003231AD">
        <w:rPr>
          <w:lang w:val="en-GB"/>
        </w:rPr>
        <w:t xml:space="preserve">The course has been </w:t>
      </w:r>
      <w:r w:rsidR="00B41866" w:rsidRPr="003231AD">
        <w:rPr>
          <w:lang w:val="en-GB"/>
        </w:rPr>
        <w:t xml:space="preserve">the source of public debates and has been evaluated with respect to </w:t>
      </w:r>
      <w:r w:rsidR="00A301F4" w:rsidRPr="003231AD">
        <w:rPr>
          <w:lang w:val="en-GB"/>
        </w:rPr>
        <w:t xml:space="preserve">– among other things – the perspectives above (Dolin, Jacobsen, Jensen, &amp; Johannsen 2014). </w:t>
      </w:r>
      <w:r w:rsidR="0023469D" w:rsidRPr="003231AD">
        <w:rPr>
          <w:lang w:val="en-GB"/>
        </w:rPr>
        <w:t xml:space="preserve">As such, </w:t>
      </w:r>
      <w:r w:rsidR="007C264C" w:rsidRPr="003231AD">
        <w:rPr>
          <w:lang w:val="en-GB"/>
        </w:rPr>
        <w:t xml:space="preserve">we </w:t>
      </w:r>
      <w:r w:rsidR="00293528" w:rsidRPr="003231AD">
        <w:rPr>
          <w:lang w:val="en-GB"/>
        </w:rPr>
        <w:t xml:space="preserve">may </w:t>
      </w:r>
      <w:r w:rsidR="00472F1E" w:rsidRPr="003231AD">
        <w:rPr>
          <w:lang w:val="en-GB"/>
        </w:rPr>
        <w:t>expect themes regarding</w:t>
      </w:r>
      <w:r w:rsidR="00293528" w:rsidRPr="003231AD">
        <w:rPr>
          <w:lang w:val="en-GB"/>
        </w:rPr>
        <w:t>, for example,</w:t>
      </w:r>
      <w:r w:rsidR="00472F1E" w:rsidRPr="003231AD">
        <w:rPr>
          <w:lang w:val="en-GB"/>
        </w:rPr>
        <w:t xml:space="preserve"> </w:t>
      </w:r>
      <w:del w:id="42" w:author="Jesper Bruun" w:date="2020-06-20T11:06:00Z">
        <w:r w:rsidR="00A771DA" w:rsidRPr="003231AD" w:rsidDel="007C38DA">
          <w:rPr>
            <w:lang w:val="en-GB"/>
          </w:rPr>
          <w:delText xml:space="preserve">interdisciplinarity, </w:delText>
        </w:r>
      </w:del>
      <w:r w:rsidR="00A771DA" w:rsidRPr="003231AD">
        <w:rPr>
          <w:lang w:val="en-GB"/>
        </w:rPr>
        <w:t xml:space="preserve">scientific </w:t>
      </w:r>
      <w:r w:rsidR="00A27949" w:rsidRPr="003231AD">
        <w:rPr>
          <w:lang w:val="en-GB"/>
        </w:rPr>
        <w:t>content</w:t>
      </w:r>
      <w:r w:rsidR="00A771DA" w:rsidRPr="003231AD">
        <w:rPr>
          <w:lang w:val="en-GB"/>
        </w:rPr>
        <w:t xml:space="preserve">, </w:t>
      </w:r>
      <w:r w:rsidR="00A27949" w:rsidRPr="003231AD">
        <w:rPr>
          <w:lang w:val="en-GB"/>
        </w:rPr>
        <w:t xml:space="preserve">aims, </w:t>
      </w:r>
      <w:r w:rsidR="00BE5389" w:rsidRPr="003231AD">
        <w:rPr>
          <w:lang w:val="en-GB"/>
        </w:rPr>
        <w:t>teacher roles, and structure should emerge</w:t>
      </w:r>
      <w:r w:rsidR="00AA621B" w:rsidRPr="003231AD">
        <w:rPr>
          <w:lang w:val="en-GB"/>
        </w:rPr>
        <w:t xml:space="preserve">. However, we do not </w:t>
      </w:r>
      <w:r w:rsidR="00E272AC" w:rsidRPr="003231AD">
        <w:rPr>
          <w:lang w:val="en-GB"/>
        </w:rPr>
        <w:t xml:space="preserve">know the details of the themes, </w:t>
      </w:r>
      <w:r w:rsidR="00383D7D" w:rsidRPr="003231AD">
        <w:rPr>
          <w:lang w:val="en-GB"/>
        </w:rPr>
        <w:t>which</w:t>
      </w:r>
      <w:r w:rsidR="00E272AC" w:rsidRPr="003231AD">
        <w:rPr>
          <w:lang w:val="en-GB"/>
        </w:rPr>
        <w:t xml:space="preserve"> </w:t>
      </w:r>
      <w:r w:rsidR="00383D7D" w:rsidRPr="003231AD">
        <w:rPr>
          <w:lang w:val="en-GB"/>
        </w:rPr>
        <w:t>tensions</w:t>
      </w:r>
      <w:r w:rsidR="00FD0579" w:rsidRPr="003231AD">
        <w:rPr>
          <w:lang w:val="en-GB"/>
        </w:rPr>
        <w:t xml:space="preserve"> (if any) themes may harbour</w:t>
      </w:r>
      <w:r w:rsidR="00383D7D" w:rsidRPr="003231AD">
        <w:rPr>
          <w:lang w:val="en-GB"/>
        </w:rPr>
        <w:t xml:space="preserve">, </w:t>
      </w:r>
      <w:r w:rsidR="00FD0579" w:rsidRPr="003231AD">
        <w:rPr>
          <w:lang w:val="en-GB"/>
        </w:rPr>
        <w:t xml:space="preserve">or how themes may be connected. </w:t>
      </w:r>
      <w:r w:rsidR="00093691" w:rsidRPr="003231AD">
        <w:rPr>
          <w:lang w:val="en-GB"/>
        </w:rPr>
        <w:t>Thus, we argue that the BSC curricul</w:t>
      </w:r>
      <w:r w:rsidR="002F3B14">
        <w:rPr>
          <w:lang w:val="en-GB"/>
        </w:rPr>
        <w:t>ums</w:t>
      </w:r>
      <w:r w:rsidR="00093691" w:rsidRPr="003231AD">
        <w:rPr>
          <w:lang w:val="en-GB"/>
        </w:rPr>
        <w:t xml:space="preserve"> </w:t>
      </w:r>
      <w:r w:rsidR="002D39CB" w:rsidRPr="003231AD">
        <w:rPr>
          <w:lang w:val="en-GB"/>
        </w:rPr>
        <w:t xml:space="preserve">from three different years </w:t>
      </w:r>
      <w:r w:rsidR="00591ED0" w:rsidRPr="003231AD">
        <w:rPr>
          <w:lang w:val="en-GB"/>
        </w:rPr>
        <w:t xml:space="preserve">comprise a worthwhile illustrative example of </w:t>
      </w:r>
      <w:r w:rsidR="006F2587" w:rsidRPr="003231AD">
        <w:rPr>
          <w:lang w:val="en-GB"/>
        </w:rPr>
        <w:t xml:space="preserve">our proposed way of analysing </w:t>
      </w:r>
      <w:r w:rsidR="002F3B14">
        <w:rPr>
          <w:lang w:val="en-GB"/>
        </w:rPr>
        <w:t>curriculums</w:t>
      </w:r>
      <w:r w:rsidR="006F2587" w:rsidRPr="003231AD">
        <w:rPr>
          <w:lang w:val="en-GB"/>
        </w:rPr>
        <w:t xml:space="preserve">. </w:t>
      </w:r>
    </w:p>
    <w:p w14:paraId="4705BCDE" w14:textId="77777777" w:rsidR="0007382D" w:rsidRPr="003231AD" w:rsidRDefault="0007382D" w:rsidP="00C30899">
      <w:pPr>
        <w:rPr>
          <w:lang w:val="en-GB"/>
        </w:rPr>
      </w:pPr>
    </w:p>
    <w:p w14:paraId="626CA94A" w14:textId="3510F616" w:rsidR="00C30899" w:rsidRPr="003231AD" w:rsidRDefault="00C30899" w:rsidP="00C30899">
      <w:pPr>
        <w:pStyle w:val="SecondLevelSection"/>
        <w:rPr>
          <w:lang w:val="en-GB"/>
        </w:rPr>
      </w:pPr>
      <w:r w:rsidRPr="003231AD">
        <w:rPr>
          <w:lang w:val="en-GB"/>
        </w:rPr>
        <w:t>Research questions</w:t>
      </w:r>
    </w:p>
    <w:p w14:paraId="66BD87A7" w14:textId="773A7DDC" w:rsidR="003231AD" w:rsidRPr="003231AD" w:rsidRDefault="003231AD" w:rsidP="003231AD">
      <w:pPr>
        <w:rPr>
          <w:lang w:val="en-GB"/>
        </w:rPr>
      </w:pPr>
      <w:r w:rsidRPr="003231AD">
        <w:rPr>
          <w:lang w:val="en-GB"/>
        </w:rPr>
        <w:t xml:space="preserve">This chapter reports on a larger study conducted in 2016-2017 (Andersen 2017). For the purposes of this illustrative example, the research questions are: </w:t>
      </w:r>
    </w:p>
    <w:p w14:paraId="19FB68FF" w14:textId="77777777" w:rsidR="003231AD" w:rsidRPr="003231AD" w:rsidRDefault="003231AD" w:rsidP="003231AD">
      <w:pPr>
        <w:rPr>
          <w:lang w:val="en-GB"/>
        </w:rPr>
      </w:pPr>
    </w:p>
    <w:p w14:paraId="50FB920E" w14:textId="77777777" w:rsidR="008A5443" w:rsidRPr="003231AD" w:rsidRDefault="008A5443" w:rsidP="008A5443">
      <w:pPr>
        <w:pStyle w:val="ListParagraph"/>
        <w:numPr>
          <w:ilvl w:val="0"/>
          <w:numId w:val="1"/>
        </w:numPr>
        <w:rPr>
          <w:lang w:val="en-GB"/>
        </w:rPr>
      </w:pPr>
      <w:r w:rsidRPr="003231AD">
        <w:rPr>
          <w:lang w:val="en-GB"/>
        </w:rPr>
        <w:t xml:space="preserve">Which interconnected themes emerge as prevalent as in the Danish BSC curriculum texts for years 2004, 2007, and 2010? </w:t>
      </w:r>
    </w:p>
    <w:p w14:paraId="5254D012" w14:textId="002A55EB" w:rsidR="00C30899" w:rsidRPr="003231AD" w:rsidRDefault="008A5443" w:rsidP="00E229DF">
      <w:pPr>
        <w:pStyle w:val="ListParagraph"/>
        <w:numPr>
          <w:ilvl w:val="0"/>
          <w:numId w:val="1"/>
        </w:numPr>
        <w:rPr>
          <w:lang w:val="en-GB"/>
        </w:rPr>
      </w:pPr>
      <w:r w:rsidRPr="003231AD">
        <w:rPr>
          <w:lang w:val="en-GB"/>
        </w:rPr>
        <w:t>How do selected themes evolve through years 2004, 2007, and 2010?</w:t>
      </w:r>
    </w:p>
    <w:p w14:paraId="732EDB34" w14:textId="77777777" w:rsidR="00F056B2" w:rsidRPr="003231AD" w:rsidRDefault="00F056B2" w:rsidP="00F056B2">
      <w:pPr>
        <w:pStyle w:val="ListParagraph"/>
        <w:rPr>
          <w:lang w:val="en-GB"/>
        </w:rPr>
      </w:pPr>
    </w:p>
    <w:p w14:paraId="5F2BB6C1" w14:textId="71E35FDF" w:rsidR="00D24147" w:rsidRPr="003231AD" w:rsidRDefault="00D24147" w:rsidP="00E229DF">
      <w:pPr>
        <w:pStyle w:val="FirstLevelSection"/>
        <w:rPr>
          <w:lang w:val="en-GB"/>
        </w:rPr>
      </w:pPr>
      <w:r w:rsidRPr="003231AD">
        <w:rPr>
          <w:lang w:val="en-GB"/>
        </w:rPr>
        <w:t>Method</w:t>
      </w:r>
      <w:r w:rsidR="00017BC2" w:rsidRPr="003231AD">
        <w:rPr>
          <w:lang w:val="en-GB"/>
        </w:rPr>
        <w:t>ology</w:t>
      </w:r>
    </w:p>
    <w:p w14:paraId="3AE1ED9E" w14:textId="195143F8" w:rsidR="00D55CAF" w:rsidRPr="003231AD" w:rsidRDefault="00DC517D" w:rsidP="009C29E0">
      <w:pPr>
        <w:rPr>
          <w:lang w:val="en-GB"/>
        </w:rPr>
      </w:pPr>
      <w:r w:rsidRPr="003231AD">
        <w:rPr>
          <w:lang w:val="en-GB"/>
        </w:rPr>
        <w:t>The complexity of educational systems (Evans et al</w:t>
      </w:r>
      <w:ins w:id="43" w:author="Jesper Bruun" w:date="2020-06-20T11:14:00Z">
        <w:r w:rsidR="007C38DA">
          <w:rPr>
            <w:lang w:val="en-GB"/>
          </w:rPr>
          <w:t>.</w:t>
        </w:r>
      </w:ins>
      <w:r w:rsidRPr="003231AD">
        <w:rPr>
          <w:lang w:val="en-GB"/>
        </w:rPr>
        <w:t xml:space="preserve"> 2018) can be seen to warrant an integration of quantitative and qualitative perspectives into a mixed methods design (Roberts &amp; Onwuegbuzie 2004). This also holds for analysis of educational poli</w:t>
      </w:r>
      <w:r w:rsidR="00CB5329" w:rsidRPr="003231AD">
        <w:rPr>
          <w:lang w:val="en-GB"/>
        </w:rPr>
        <w:t>c</w:t>
      </w:r>
      <w:r w:rsidRPr="003231AD">
        <w:rPr>
          <w:lang w:val="en-GB"/>
        </w:rPr>
        <w:t xml:space="preserve">y. </w:t>
      </w:r>
      <w:r w:rsidR="001A21DC" w:rsidRPr="003231AD">
        <w:rPr>
          <w:lang w:val="en-GB"/>
        </w:rPr>
        <w:t>Bruun</w:t>
      </w:r>
      <w:r w:rsidR="00CB5329" w:rsidRPr="003231AD">
        <w:rPr>
          <w:lang w:val="en-GB"/>
        </w:rPr>
        <w:t xml:space="preserve"> et al.</w:t>
      </w:r>
      <w:r w:rsidR="00D55CAF" w:rsidRPr="003231AD">
        <w:rPr>
          <w:lang w:val="en-GB"/>
        </w:rPr>
        <w:t xml:space="preserve"> (201</w:t>
      </w:r>
      <w:r w:rsidR="002435DB">
        <w:rPr>
          <w:lang w:val="en-GB"/>
        </w:rPr>
        <w:t>9</w:t>
      </w:r>
      <w:r w:rsidR="00D55CAF" w:rsidRPr="003231AD">
        <w:rPr>
          <w:lang w:val="en-GB"/>
        </w:rPr>
        <w:t>) recently combined qualitative discourse analysis with linguistic networks in a mixed methodology for transcripts of group discussions</w:t>
      </w:r>
      <w:r w:rsidR="002F54CA" w:rsidRPr="003231AD">
        <w:rPr>
          <w:lang w:val="en-GB"/>
        </w:rPr>
        <w:t xml:space="preserve"> called thematic discourse network analysis (TDNA)</w:t>
      </w:r>
      <w:r w:rsidR="00D55CAF" w:rsidRPr="003231AD">
        <w:rPr>
          <w:lang w:val="en-GB"/>
        </w:rPr>
        <w:t xml:space="preserve">. The analysis revealed and graphically displayed hidden themes to provide a nuanced and rich picture of the data. </w:t>
      </w:r>
      <w:r w:rsidR="00536454" w:rsidRPr="003231AD">
        <w:rPr>
          <w:lang w:val="en-GB"/>
        </w:rPr>
        <w:t>Bruun et al. (201</w:t>
      </w:r>
      <w:r w:rsidR="002435DB">
        <w:rPr>
          <w:lang w:val="en-GB"/>
        </w:rPr>
        <w:t>9</w:t>
      </w:r>
      <w:r w:rsidR="00536454" w:rsidRPr="003231AD">
        <w:rPr>
          <w:lang w:val="en-GB"/>
        </w:rPr>
        <w:t xml:space="preserve">) </w:t>
      </w:r>
      <w:r w:rsidR="00F7256E" w:rsidRPr="003231AD">
        <w:rPr>
          <w:lang w:val="en-GB"/>
        </w:rPr>
        <w:t xml:space="preserve">analysed group discussions and used </w:t>
      </w:r>
      <w:r w:rsidR="00444283" w:rsidRPr="003231AD">
        <w:rPr>
          <w:lang w:val="en-GB"/>
        </w:rPr>
        <w:t>qualitative discourse analysis</w:t>
      </w:r>
      <w:r w:rsidR="00F7256E" w:rsidRPr="003231AD">
        <w:rPr>
          <w:lang w:val="en-GB"/>
        </w:rPr>
        <w:t xml:space="preserve"> to </w:t>
      </w:r>
      <w:r w:rsidR="001738E2" w:rsidRPr="003231AD">
        <w:rPr>
          <w:lang w:val="en-GB"/>
        </w:rPr>
        <w:t>the discussion into conversation units</w:t>
      </w:r>
      <w:r w:rsidR="00BD54BF" w:rsidRPr="003231AD">
        <w:rPr>
          <w:lang w:val="en-GB"/>
        </w:rPr>
        <w:t>, where each unit “</w:t>
      </w:r>
      <w:r w:rsidR="008D0464" w:rsidRPr="003231AD">
        <w:rPr>
          <w:lang w:val="en-GB"/>
        </w:rPr>
        <w:t>should appear to be a distinct part in the sense that it ends as the conversation is exhausted</w:t>
      </w:r>
      <w:r w:rsidR="00AA0AE0" w:rsidRPr="003231AD">
        <w:rPr>
          <w:lang w:val="en-GB"/>
        </w:rPr>
        <w:t xml:space="preserve"> […]</w:t>
      </w:r>
      <w:r w:rsidR="009A2220" w:rsidRPr="003231AD">
        <w:rPr>
          <w:lang w:val="en-GB"/>
        </w:rPr>
        <w:t>”</w:t>
      </w:r>
      <w:r w:rsidR="00D257AE" w:rsidRPr="003231AD">
        <w:rPr>
          <w:lang w:val="en-GB"/>
        </w:rPr>
        <w:t xml:space="preserve"> (p. 325). </w:t>
      </w:r>
      <w:r w:rsidR="00AA0AE0" w:rsidRPr="003231AD">
        <w:rPr>
          <w:lang w:val="en-GB"/>
        </w:rPr>
        <w:t xml:space="preserve">In contrast, this study relied on official documents, which are related to different discursive and social practices (i.e. the practices of </w:t>
      </w:r>
      <w:r w:rsidR="00023C40" w:rsidRPr="003231AD">
        <w:rPr>
          <w:lang w:val="en-GB"/>
        </w:rPr>
        <w:t xml:space="preserve">politicians, </w:t>
      </w:r>
      <w:r w:rsidR="00AA0AE0" w:rsidRPr="003231AD">
        <w:rPr>
          <w:lang w:val="en-GB"/>
        </w:rPr>
        <w:t xml:space="preserve">document authors, the teachers </w:t>
      </w:r>
      <w:r w:rsidR="00023C40" w:rsidRPr="003231AD">
        <w:rPr>
          <w:lang w:val="en-GB"/>
        </w:rPr>
        <w:t>who’s</w:t>
      </w:r>
      <w:r w:rsidR="00AA0AE0" w:rsidRPr="003231AD">
        <w:rPr>
          <w:lang w:val="en-GB"/>
        </w:rPr>
        <w:t xml:space="preserve"> teaching the documents concern, the leaders of these teachers, and other stakeholders, such as researchers and industry). </w:t>
      </w:r>
      <w:r w:rsidR="00023C40" w:rsidRPr="003231AD">
        <w:rPr>
          <w:lang w:val="en-GB"/>
        </w:rPr>
        <w:t xml:space="preserve">Critical discourse analysis </w:t>
      </w:r>
      <w:r w:rsidR="002D29A0" w:rsidRPr="003231AD">
        <w:rPr>
          <w:lang w:val="en-GB"/>
        </w:rPr>
        <w:t>(</w:t>
      </w:r>
      <w:r w:rsidR="00ED1266" w:rsidRPr="003231AD">
        <w:rPr>
          <w:lang w:val="en-GB"/>
        </w:rPr>
        <w:t>CDA, e.g.</w:t>
      </w:r>
      <w:r w:rsidR="002D29A0" w:rsidRPr="003231AD">
        <w:rPr>
          <w:lang w:val="en-GB"/>
        </w:rPr>
        <w:t xml:space="preserve"> Fairclough, </w:t>
      </w:r>
      <w:proofErr w:type="spellStart"/>
      <w:r w:rsidR="002D29A0" w:rsidRPr="003231AD">
        <w:rPr>
          <w:lang w:val="en-GB"/>
        </w:rPr>
        <w:t>Muldering</w:t>
      </w:r>
      <w:proofErr w:type="spellEnd"/>
      <w:r w:rsidR="002D29A0" w:rsidRPr="003231AD">
        <w:rPr>
          <w:lang w:val="en-GB"/>
        </w:rPr>
        <w:t xml:space="preserve">, &amp; </w:t>
      </w:r>
      <w:proofErr w:type="spellStart"/>
      <w:r w:rsidR="002D29A0" w:rsidRPr="003231AD">
        <w:rPr>
          <w:lang w:val="en-GB"/>
        </w:rPr>
        <w:t>Wodak</w:t>
      </w:r>
      <w:proofErr w:type="spellEnd"/>
      <w:r w:rsidR="002D29A0" w:rsidRPr="003231AD">
        <w:rPr>
          <w:lang w:val="en-GB"/>
        </w:rPr>
        <w:t xml:space="preserve"> 2011) </w:t>
      </w:r>
      <w:r w:rsidR="00023C40" w:rsidRPr="003231AD">
        <w:rPr>
          <w:lang w:val="en-GB"/>
        </w:rPr>
        <w:t xml:space="preserve">is well suited </w:t>
      </w:r>
      <w:r w:rsidR="002D29A0" w:rsidRPr="003231AD">
        <w:rPr>
          <w:lang w:val="en-GB"/>
        </w:rPr>
        <w:t xml:space="preserve">for </w:t>
      </w:r>
      <w:proofErr w:type="spellStart"/>
      <w:r w:rsidR="002D29A0" w:rsidRPr="003231AD">
        <w:rPr>
          <w:lang w:val="en-GB"/>
        </w:rPr>
        <w:t>analyzing</w:t>
      </w:r>
      <w:proofErr w:type="spellEnd"/>
      <w:r w:rsidR="002D29A0" w:rsidRPr="003231AD">
        <w:rPr>
          <w:lang w:val="en-GB"/>
        </w:rPr>
        <w:t xml:space="preserve"> such documents</w:t>
      </w:r>
      <w:r w:rsidR="00023C40" w:rsidRPr="003231AD">
        <w:rPr>
          <w:lang w:val="en-GB"/>
        </w:rPr>
        <w:t xml:space="preserve"> </w:t>
      </w:r>
      <w:r w:rsidR="002D29A0" w:rsidRPr="003231AD">
        <w:rPr>
          <w:lang w:val="en-GB"/>
        </w:rPr>
        <w:t>in light of different discursive and social practices. For example,</w:t>
      </w:r>
      <w:r w:rsidR="00ED1266" w:rsidRPr="003231AD">
        <w:rPr>
          <w:lang w:val="en-GB"/>
        </w:rPr>
        <w:t xml:space="preserve"> Fairclough et al. (2011) reports that</w:t>
      </w:r>
      <w:r w:rsidR="002D29A0" w:rsidRPr="003231AD">
        <w:rPr>
          <w:lang w:val="en-GB"/>
        </w:rPr>
        <w:t xml:space="preserve"> </w:t>
      </w:r>
      <w:r w:rsidR="00ED1266" w:rsidRPr="003231AD">
        <w:rPr>
          <w:lang w:val="en-GB"/>
        </w:rPr>
        <w:t>CDA</w:t>
      </w:r>
      <w:r w:rsidR="002D29A0" w:rsidRPr="003231AD">
        <w:rPr>
          <w:lang w:val="en-GB"/>
        </w:rPr>
        <w:t xml:space="preserve"> has been used with computer-based analyses of keywords to </w:t>
      </w:r>
      <w:proofErr w:type="spellStart"/>
      <w:r w:rsidR="002D29A0" w:rsidRPr="003231AD">
        <w:rPr>
          <w:lang w:val="en-GB"/>
        </w:rPr>
        <w:t>analyze</w:t>
      </w:r>
      <w:proofErr w:type="spellEnd"/>
      <w:r w:rsidR="002D29A0" w:rsidRPr="003231AD">
        <w:rPr>
          <w:lang w:val="en-GB"/>
        </w:rPr>
        <w:t xml:space="preserve"> historical developments of UK political discourse. </w:t>
      </w:r>
      <w:r w:rsidR="00ED1266" w:rsidRPr="003231AD">
        <w:rPr>
          <w:lang w:val="en-GB"/>
        </w:rPr>
        <w:t>This combination of CDA and keyword analysis</w:t>
      </w:r>
      <w:r w:rsidR="002D29A0" w:rsidRPr="003231AD">
        <w:rPr>
          <w:lang w:val="en-GB"/>
        </w:rPr>
        <w:t xml:space="preserve"> has demonstrated its </w:t>
      </w:r>
      <w:r w:rsidR="00ED1266" w:rsidRPr="003231AD">
        <w:rPr>
          <w:lang w:val="en-GB"/>
        </w:rPr>
        <w:t xml:space="preserve">“heuristic value in directing the analysts’ gaze in unexpected and often fruitful directions” (p. 366).  </w:t>
      </w:r>
      <w:r w:rsidR="002A71FB" w:rsidRPr="003231AD">
        <w:rPr>
          <w:lang w:val="en-GB"/>
        </w:rPr>
        <w:t xml:space="preserve">Here, we </w:t>
      </w:r>
      <w:r w:rsidR="00167801" w:rsidRPr="003231AD">
        <w:rPr>
          <w:lang w:val="en-GB"/>
        </w:rPr>
        <w:t xml:space="preserve">first show how </w:t>
      </w:r>
      <w:r w:rsidR="00DD4805" w:rsidRPr="003231AD">
        <w:rPr>
          <w:lang w:val="en-GB"/>
        </w:rPr>
        <w:t xml:space="preserve">we </w:t>
      </w:r>
      <w:r w:rsidR="004F5958" w:rsidRPr="003231AD">
        <w:rPr>
          <w:lang w:val="en-GB"/>
        </w:rPr>
        <w:t>used critical discourse analysis, and then proceed to show in short, how we employe</w:t>
      </w:r>
      <w:r w:rsidR="002F54CA" w:rsidRPr="003231AD">
        <w:rPr>
          <w:lang w:val="en-GB"/>
        </w:rPr>
        <w:t>d</w:t>
      </w:r>
      <w:r w:rsidR="004F5958" w:rsidRPr="003231AD">
        <w:rPr>
          <w:lang w:val="en-GB"/>
        </w:rPr>
        <w:t xml:space="preserve"> TDNA. </w:t>
      </w:r>
      <w:r w:rsidR="005344A3" w:rsidRPr="003231AD">
        <w:rPr>
          <w:lang w:val="en-GB"/>
        </w:rPr>
        <w:t xml:space="preserve">The following sections </w:t>
      </w:r>
      <w:r w:rsidR="00C062A5" w:rsidRPr="003231AD">
        <w:rPr>
          <w:lang w:val="en-GB"/>
        </w:rPr>
        <w:t xml:space="preserve">follow </w:t>
      </w:r>
      <w:r w:rsidR="005344A3" w:rsidRPr="003231AD">
        <w:rPr>
          <w:lang w:val="en-GB"/>
        </w:rPr>
        <w:t>Andersen (2017)</w:t>
      </w:r>
      <w:r w:rsidR="00C062A5" w:rsidRPr="003231AD">
        <w:rPr>
          <w:lang w:val="en-GB"/>
        </w:rPr>
        <w:t xml:space="preserve">, which also contains detailed descriptions of the methodology. </w:t>
      </w:r>
      <w:r w:rsidR="005344A3" w:rsidRPr="003231AD">
        <w:rPr>
          <w:lang w:val="en-GB"/>
        </w:rPr>
        <w:t xml:space="preserve"> </w:t>
      </w:r>
    </w:p>
    <w:p w14:paraId="070BB070" w14:textId="77777777" w:rsidR="003A5CB2" w:rsidRPr="003231AD" w:rsidRDefault="003A5CB2" w:rsidP="00003484">
      <w:pPr>
        <w:pStyle w:val="SecondLevelSection"/>
        <w:rPr>
          <w:lang w:val="en-GB"/>
        </w:rPr>
      </w:pPr>
    </w:p>
    <w:p w14:paraId="7F6CF2D4" w14:textId="026C0EBC" w:rsidR="00E525D3" w:rsidRPr="003231AD" w:rsidRDefault="00003484" w:rsidP="00003484">
      <w:pPr>
        <w:pStyle w:val="SecondLevelSection"/>
        <w:rPr>
          <w:lang w:val="en-GB"/>
        </w:rPr>
      </w:pPr>
      <w:r w:rsidRPr="003231AD">
        <w:rPr>
          <w:lang w:val="en-GB"/>
        </w:rPr>
        <w:t>Critical discourse analysis</w:t>
      </w:r>
      <w:r w:rsidR="00CB70B4" w:rsidRPr="003231AD">
        <w:rPr>
          <w:lang w:val="en-GB"/>
        </w:rPr>
        <w:t xml:space="preserve"> in the present study</w:t>
      </w:r>
    </w:p>
    <w:p w14:paraId="026B9064" w14:textId="7E62C929" w:rsidR="00CB70B4" w:rsidRPr="003231AD" w:rsidRDefault="00ED1266" w:rsidP="00ED1266">
      <w:pPr>
        <w:rPr>
          <w:lang w:val="en-GB"/>
        </w:rPr>
      </w:pPr>
      <w:r w:rsidRPr="003231AD">
        <w:rPr>
          <w:lang w:val="en-GB"/>
        </w:rPr>
        <w:lastRenderedPageBreak/>
        <w:t>We use</w:t>
      </w:r>
      <w:r w:rsidR="00B531F1" w:rsidRPr="003231AD">
        <w:rPr>
          <w:lang w:val="en-GB"/>
        </w:rPr>
        <w:t>d</w:t>
      </w:r>
      <w:r w:rsidRPr="003231AD">
        <w:rPr>
          <w:lang w:val="en-GB"/>
        </w:rPr>
        <w:t xml:space="preserve"> Fairclough’s </w:t>
      </w:r>
      <w:r w:rsidR="002D7F94" w:rsidRPr="003231AD">
        <w:rPr>
          <w:lang w:val="en-GB"/>
        </w:rPr>
        <w:t xml:space="preserve">three-dimensional </w:t>
      </w:r>
      <w:r w:rsidRPr="003231AD">
        <w:rPr>
          <w:lang w:val="en-GB"/>
        </w:rPr>
        <w:t>approach</w:t>
      </w:r>
      <w:r w:rsidR="002D7F94" w:rsidRPr="003231AD">
        <w:rPr>
          <w:lang w:val="en-GB"/>
        </w:rPr>
        <w:t xml:space="preserve"> (Fairclough </w:t>
      </w:r>
      <w:r w:rsidR="007F0114">
        <w:rPr>
          <w:lang w:val="en-GB"/>
        </w:rPr>
        <w:t>1993</w:t>
      </w:r>
      <w:r w:rsidR="002D7F94" w:rsidRPr="003231AD">
        <w:rPr>
          <w:lang w:val="en-GB"/>
        </w:rPr>
        <w:t>)</w:t>
      </w:r>
      <w:r w:rsidR="00A00F3D" w:rsidRPr="003231AD">
        <w:rPr>
          <w:lang w:val="en-GB"/>
        </w:rPr>
        <w:t xml:space="preserve">, where a (here written) text is seen as an instance of a discursive practice, which involves production and interpretation of texts, which is in turn part of a social practice with social structures and power relations. </w:t>
      </w:r>
      <w:r w:rsidR="00CB70B4" w:rsidRPr="003231AD">
        <w:rPr>
          <w:lang w:val="en-GB"/>
        </w:rPr>
        <w:t>Inspired by</w:t>
      </w:r>
      <w:r w:rsidR="007F0114">
        <w:rPr>
          <w:lang w:val="en-GB"/>
        </w:rPr>
        <w:t xml:space="preserve"> Fairclough (1992)</w:t>
      </w:r>
      <w:r w:rsidR="00CB70B4" w:rsidRPr="003231AD">
        <w:rPr>
          <w:lang w:val="en-GB"/>
        </w:rPr>
        <w:t xml:space="preserve">, Figure 1 presents a graphical representation of how we see official Danish BSC curricular texts as embedded in discursive and social practices. </w:t>
      </w:r>
    </w:p>
    <w:p w14:paraId="7D79103C" w14:textId="2870BAD2" w:rsidR="00CB70B4" w:rsidRPr="003231AD" w:rsidRDefault="00CB70B4" w:rsidP="00ED1266">
      <w:pPr>
        <w:rPr>
          <w:lang w:val="en-GB"/>
        </w:rPr>
      </w:pPr>
    </w:p>
    <w:p w14:paraId="07BBC8DC" w14:textId="41B2325C" w:rsidR="00CB70B4" w:rsidRPr="003231AD" w:rsidRDefault="00CB70B4" w:rsidP="00CB70B4">
      <w:pPr>
        <w:jc w:val="center"/>
        <w:rPr>
          <w:lang w:val="en-GB"/>
        </w:rPr>
      </w:pPr>
      <w:r w:rsidRPr="003231AD">
        <w:rPr>
          <w:noProof/>
          <w:lang w:val="en-GB"/>
        </w:rPr>
        <w:drawing>
          <wp:inline distT="0" distB="0" distL="0" distR="0" wp14:anchorId="29C36E70" wp14:editId="16F6332E">
            <wp:extent cx="3581400" cy="3733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14">
                      <a:extLst>
                        <a:ext uri="{28A0092B-C50C-407E-A947-70E740481C1C}">
                          <a14:useLocalDpi xmlns:a14="http://schemas.microsoft.com/office/drawing/2010/main" val="0"/>
                        </a:ext>
                      </a:extLst>
                    </a:blip>
                    <a:stretch>
                      <a:fillRect/>
                    </a:stretch>
                  </pic:blipFill>
                  <pic:spPr>
                    <a:xfrm>
                      <a:off x="0" y="0"/>
                      <a:ext cx="3581400" cy="3733800"/>
                    </a:xfrm>
                    <a:prstGeom prst="rect">
                      <a:avLst/>
                    </a:prstGeom>
                  </pic:spPr>
                </pic:pic>
              </a:graphicData>
            </a:graphic>
          </wp:inline>
        </w:drawing>
      </w:r>
    </w:p>
    <w:p w14:paraId="6556E2E2" w14:textId="756A218A" w:rsidR="00CB70B4" w:rsidRPr="003231AD" w:rsidRDefault="00CB70B4" w:rsidP="00CB70B4">
      <w:pPr>
        <w:widowControl w:val="0"/>
        <w:tabs>
          <w:tab w:val="left" w:pos="567"/>
        </w:tabs>
        <w:spacing w:after="240"/>
        <w:jc w:val="both"/>
        <w:rPr>
          <w:sz w:val="20"/>
          <w:lang w:val="en-GB"/>
        </w:rPr>
      </w:pPr>
      <w:r w:rsidRPr="003231AD">
        <w:rPr>
          <w:sz w:val="20"/>
          <w:lang w:val="en-GB" w:eastAsia="fi-FI"/>
        </w:rPr>
        <w:t>Figure 1. Illustration of the curriculum for the Basic Science Course (BSC) in Fairclough’s three-dimensional framework</w:t>
      </w:r>
      <w:r w:rsidR="00B531F1" w:rsidRPr="003231AD">
        <w:rPr>
          <w:sz w:val="20"/>
          <w:lang w:val="en-GB" w:eastAsia="fi-FI"/>
        </w:rPr>
        <w:t>. From Andersen (2017)</w:t>
      </w:r>
      <w:r w:rsidRPr="003231AD">
        <w:rPr>
          <w:sz w:val="20"/>
          <w:lang w:val="en-GB" w:eastAsia="fi-FI"/>
        </w:rPr>
        <w:t>.</w:t>
      </w:r>
    </w:p>
    <w:p w14:paraId="6C42DBA5" w14:textId="3439C1E2" w:rsidR="00CB70B4" w:rsidRPr="003231AD" w:rsidRDefault="00CB70B4" w:rsidP="00CB70B4">
      <w:pPr>
        <w:rPr>
          <w:lang w:val="en-GB"/>
        </w:rPr>
      </w:pPr>
      <w:r w:rsidRPr="003231AD">
        <w:rPr>
          <w:lang w:val="en-GB"/>
        </w:rPr>
        <w:t>In the analysis of the curriculum text, Fairclough’</w:t>
      </w:r>
      <w:r w:rsidR="00B951FF" w:rsidRPr="003231AD">
        <w:rPr>
          <w:lang w:val="en-GB"/>
        </w:rPr>
        <w:t xml:space="preserve">s approach is oriented towards linguistics, as, for example, vocabulary, commonly used phrases and passages have an impact on discursive practices, for example, teachers’ interpretations, and social practices, for example, teaching practices. For us, the aim </w:t>
      </w:r>
      <w:r w:rsidR="00B531F1" w:rsidRPr="003231AD">
        <w:rPr>
          <w:lang w:val="en-GB"/>
        </w:rPr>
        <w:t>wa</w:t>
      </w:r>
      <w:r w:rsidR="00B951FF" w:rsidRPr="003231AD">
        <w:rPr>
          <w:lang w:val="en-GB"/>
        </w:rPr>
        <w:t xml:space="preserve">s to find themes that may characterize intentions for teaching in curricular documents. The aim for us of </w:t>
      </w:r>
      <w:r w:rsidR="007F194D" w:rsidRPr="003231AD">
        <w:rPr>
          <w:lang w:val="en-GB"/>
        </w:rPr>
        <w:t>linking to</w:t>
      </w:r>
      <w:r w:rsidR="00B951FF" w:rsidRPr="003231AD">
        <w:rPr>
          <w:lang w:val="en-GB"/>
        </w:rPr>
        <w:t xml:space="preserve"> discursive </w:t>
      </w:r>
      <w:r w:rsidR="007F194D" w:rsidRPr="003231AD">
        <w:rPr>
          <w:lang w:val="en-GB"/>
        </w:rPr>
        <w:t xml:space="preserve">and social </w:t>
      </w:r>
      <w:r w:rsidR="00B951FF" w:rsidRPr="003231AD">
        <w:rPr>
          <w:lang w:val="en-GB"/>
        </w:rPr>
        <w:t>practice</w:t>
      </w:r>
      <w:r w:rsidR="007F194D" w:rsidRPr="003231AD">
        <w:rPr>
          <w:lang w:val="en-GB"/>
        </w:rPr>
        <w:t xml:space="preserve">s </w:t>
      </w:r>
      <w:r w:rsidR="00B531F1" w:rsidRPr="003231AD">
        <w:rPr>
          <w:lang w:val="en-GB"/>
        </w:rPr>
        <w:t>wa</w:t>
      </w:r>
      <w:r w:rsidR="00B951FF" w:rsidRPr="003231AD">
        <w:rPr>
          <w:lang w:val="en-GB"/>
        </w:rPr>
        <w:t xml:space="preserve">s then to link between the text and </w:t>
      </w:r>
      <w:r w:rsidR="00B951FF" w:rsidRPr="00293129">
        <w:rPr>
          <w:lang w:val="en-GB"/>
        </w:rPr>
        <w:t>possible</w:t>
      </w:r>
      <w:r w:rsidR="00B951FF" w:rsidRPr="003231AD">
        <w:rPr>
          <w:lang w:val="en-GB"/>
        </w:rPr>
        <w:t xml:space="preserve"> processes of interpretation</w:t>
      </w:r>
      <w:r w:rsidR="007F194D" w:rsidRPr="003231AD">
        <w:rPr>
          <w:lang w:val="en-GB"/>
        </w:rPr>
        <w:t xml:space="preserve"> and use of the text</w:t>
      </w:r>
      <w:r w:rsidR="00B951FF" w:rsidRPr="003231AD">
        <w:rPr>
          <w:lang w:val="en-GB"/>
        </w:rPr>
        <w:t>.</w:t>
      </w:r>
      <w:r w:rsidR="007F194D" w:rsidRPr="003231AD">
        <w:rPr>
          <w:lang w:val="en-GB"/>
        </w:rPr>
        <w:t xml:space="preserve"> </w:t>
      </w:r>
    </w:p>
    <w:p w14:paraId="286D0A1D" w14:textId="77777777" w:rsidR="00003484" w:rsidRPr="003231AD" w:rsidRDefault="00003484" w:rsidP="009C29E0">
      <w:pPr>
        <w:rPr>
          <w:lang w:val="en-GB"/>
        </w:rPr>
      </w:pPr>
    </w:p>
    <w:p w14:paraId="69FF21C7" w14:textId="6C76280C" w:rsidR="009F40A0" w:rsidRPr="003231AD" w:rsidRDefault="00017BC2" w:rsidP="00017BC2">
      <w:pPr>
        <w:pStyle w:val="SecondLevelSection"/>
        <w:rPr>
          <w:lang w:val="en-GB"/>
        </w:rPr>
      </w:pPr>
      <w:r w:rsidRPr="003231AD">
        <w:rPr>
          <w:lang w:val="en-GB"/>
        </w:rPr>
        <w:t>Thematic discourse network analysis</w:t>
      </w:r>
      <w:r w:rsidR="007F194D" w:rsidRPr="003231AD">
        <w:rPr>
          <w:lang w:val="en-GB"/>
        </w:rPr>
        <w:t xml:space="preserve"> of curricular documents</w:t>
      </w:r>
    </w:p>
    <w:p w14:paraId="4C877BA0" w14:textId="3F0D99D1" w:rsidR="007F194D" w:rsidRPr="003231AD" w:rsidRDefault="00B531F1" w:rsidP="007F194D">
      <w:pPr>
        <w:rPr>
          <w:lang w:val="en-GB"/>
        </w:rPr>
      </w:pPr>
      <w:r w:rsidRPr="003231AD">
        <w:rPr>
          <w:lang w:val="en-GB"/>
        </w:rPr>
        <w:t xml:space="preserve">Using thematic discourse network analysis (TDNA) </w:t>
      </w:r>
      <w:r w:rsidR="007F194D" w:rsidRPr="003231AD">
        <w:rPr>
          <w:lang w:val="en-GB"/>
        </w:rPr>
        <w:t xml:space="preserve">to find interconnected themes in the BSC curricular documents </w:t>
      </w:r>
      <w:r w:rsidRPr="003231AD">
        <w:rPr>
          <w:lang w:val="en-GB"/>
        </w:rPr>
        <w:t>begins with using CDA to find candidate themes</w:t>
      </w:r>
      <w:r w:rsidR="005344A3" w:rsidRPr="003231AD">
        <w:rPr>
          <w:lang w:val="en-GB"/>
        </w:rPr>
        <w:t xml:space="preserve">. </w:t>
      </w:r>
      <w:r w:rsidRPr="003231AD">
        <w:rPr>
          <w:lang w:val="en-GB"/>
        </w:rPr>
        <w:t xml:space="preserve"> In parallel, we converted each BSC curriculum document </w:t>
      </w:r>
      <w:del w:id="44" w:author="Jesper Bruun" w:date="2020-06-20T11:09:00Z">
        <w:r w:rsidRPr="003231AD" w:rsidDel="007C38DA">
          <w:rPr>
            <w:lang w:val="en-GB"/>
          </w:rPr>
          <w:delText xml:space="preserve">is converted </w:delText>
        </w:r>
      </w:del>
      <w:r w:rsidRPr="003231AD">
        <w:rPr>
          <w:lang w:val="en-GB"/>
        </w:rPr>
        <w:t>into a linguistic network (</w:t>
      </w:r>
      <w:proofErr w:type="spellStart"/>
      <w:r w:rsidRPr="003231AD">
        <w:rPr>
          <w:lang w:val="en-GB"/>
        </w:rPr>
        <w:t>Bruun</w:t>
      </w:r>
      <w:proofErr w:type="spellEnd"/>
      <w:r w:rsidRPr="003231AD">
        <w:rPr>
          <w:lang w:val="en-GB"/>
        </w:rPr>
        <w:t xml:space="preserve"> et al</w:t>
      </w:r>
      <w:ins w:id="45" w:author="Jesper Bruun" w:date="2020-06-20T11:14:00Z">
        <w:r w:rsidR="007C38DA">
          <w:rPr>
            <w:lang w:val="en-GB"/>
          </w:rPr>
          <w:t>.</w:t>
        </w:r>
      </w:ins>
      <w:del w:id="46" w:author="Jesper Bruun" w:date="2020-06-20T11:14:00Z">
        <w:r w:rsidRPr="003231AD" w:rsidDel="007C38DA">
          <w:rPr>
            <w:lang w:val="en-GB"/>
          </w:rPr>
          <w:delText>,</w:delText>
        </w:r>
      </w:del>
      <w:r w:rsidRPr="003231AD">
        <w:rPr>
          <w:lang w:val="en-GB"/>
        </w:rPr>
        <w:t xml:space="preserve"> 2009, Andersen 2017)</w:t>
      </w:r>
      <w:r w:rsidR="0010207F" w:rsidRPr="003231AD">
        <w:rPr>
          <w:lang w:val="en-GB"/>
        </w:rPr>
        <w:t xml:space="preserve">. In such a network, nodes represent words/phrases, and connections (directed links) represent adjacency and order of appearance in the text. For example, the phrase </w:t>
      </w:r>
      <w:r w:rsidR="0010207F" w:rsidRPr="003231AD">
        <w:rPr>
          <w:i/>
          <w:iCs/>
          <w:lang w:val="en-GB"/>
        </w:rPr>
        <w:t xml:space="preserve">students should learn </w:t>
      </w:r>
      <w:r w:rsidR="0010207F" w:rsidRPr="003231AD">
        <w:rPr>
          <w:lang w:val="en-GB"/>
        </w:rPr>
        <w:t xml:space="preserve">would be represented by three nodes and two arrows: </w:t>
      </w:r>
      <w:r w:rsidR="0010207F" w:rsidRPr="003231AD">
        <w:rPr>
          <w:i/>
          <w:iCs/>
          <w:lang w:val="en-GB"/>
        </w:rPr>
        <w:t>students -&gt; should -&gt; learn</w:t>
      </w:r>
      <w:r w:rsidR="0010207F" w:rsidRPr="003231AD">
        <w:rPr>
          <w:lang w:val="en-GB"/>
        </w:rPr>
        <w:t>.</w:t>
      </w:r>
      <w:r w:rsidRPr="003231AD">
        <w:rPr>
          <w:lang w:val="en-GB"/>
        </w:rPr>
        <w:t xml:space="preserve"> </w:t>
      </w:r>
      <w:r w:rsidR="00FB5005" w:rsidRPr="003231AD">
        <w:rPr>
          <w:lang w:val="en-GB"/>
        </w:rPr>
        <w:t>Then</w:t>
      </w:r>
      <w:ins w:id="47" w:author="Jesper Bruun" w:date="2020-06-20T09:00:00Z">
        <w:r w:rsidR="00D1365A">
          <w:rPr>
            <w:lang w:val="en-GB"/>
          </w:rPr>
          <w:t>,</w:t>
        </w:r>
      </w:ins>
      <w:r w:rsidR="00FB5005" w:rsidRPr="003231AD">
        <w:rPr>
          <w:lang w:val="en-GB"/>
        </w:rPr>
        <w:t xml:space="preserve"> in each </w:t>
      </w:r>
      <w:r w:rsidR="0010207F" w:rsidRPr="003231AD">
        <w:rPr>
          <w:lang w:val="en-GB"/>
        </w:rPr>
        <w:t>network</w:t>
      </w:r>
      <w:ins w:id="48" w:author="Jesper Bruun" w:date="2020-06-20T08:59:00Z">
        <w:r w:rsidR="00D1365A">
          <w:rPr>
            <w:lang w:val="en-GB"/>
          </w:rPr>
          <w:t>,</w:t>
        </w:r>
      </w:ins>
      <w:r w:rsidR="0010207F" w:rsidRPr="003231AD">
        <w:rPr>
          <w:lang w:val="en-GB"/>
        </w:rPr>
        <w:t xml:space="preserve"> </w:t>
      </w:r>
      <w:r w:rsidR="00FB5005" w:rsidRPr="003231AD">
        <w:rPr>
          <w:lang w:val="en-GB"/>
        </w:rPr>
        <w:t>we used a network clustering algorithm</w:t>
      </w:r>
      <w:ins w:id="49" w:author="Jesper Bruun" w:date="2020-06-20T09:00:00Z">
        <w:r w:rsidR="00D1365A">
          <w:rPr>
            <w:lang w:val="en-GB"/>
          </w:rPr>
          <w:t xml:space="preserve"> </w:t>
        </w:r>
        <w:commentRangeStart w:id="50"/>
        <w:r w:rsidR="00D1365A">
          <w:rPr>
            <w:lang w:val="en-GB"/>
          </w:rPr>
          <w:t xml:space="preserve">called </w:t>
        </w:r>
        <w:proofErr w:type="spellStart"/>
        <w:r w:rsidR="00D1365A">
          <w:rPr>
            <w:lang w:val="en-GB"/>
          </w:rPr>
          <w:t>Infomap</w:t>
        </w:r>
        <w:proofErr w:type="spellEnd"/>
        <w:r w:rsidR="00D1365A">
          <w:rPr>
            <w:lang w:val="en-GB"/>
          </w:rPr>
          <w:t xml:space="preserve"> (see e.g. Bohlin et al</w:t>
        </w:r>
      </w:ins>
      <w:ins w:id="51" w:author="Jesper Bruun" w:date="2020-06-20T11:14:00Z">
        <w:r w:rsidR="007C38DA">
          <w:rPr>
            <w:lang w:val="en-GB"/>
          </w:rPr>
          <w:t>.</w:t>
        </w:r>
      </w:ins>
      <w:ins w:id="52" w:author="Jesper Bruun" w:date="2020-06-20T09:00:00Z">
        <w:r w:rsidR="00D1365A">
          <w:rPr>
            <w:lang w:val="en-GB"/>
          </w:rPr>
          <w:t xml:space="preserve"> 2014),</w:t>
        </w:r>
      </w:ins>
      <w:commentRangeEnd w:id="50"/>
      <w:ins w:id="53" w:author="Jesper Bruun" w:date="2020-06-20T09:01:00Z">
        <w:r w:rsidR="00D1365A">
          <w:rPr>
            <w:rStyle w:val="CommentReference"/>
          </w:rPr>
          <w:commentReference w:id="50"/>
        </w:r>
      </w:ins>
      <w:r w:rsidR="00FB5005" w:rsidRPr="003231AD">
        <w:rPr>
          <w:lang w:val="en-GB"/>
        </w:rPr>
        <w:t xml:space="preserve"> to find clusters of words</w:t>
      </w:r>
      <w:r w:rsidRPr="003231AD">
        <w:rPr>
          <w:lang w:val="en-GB"/>
        </w:rPr>
        <w:t xml:space="preserve"> (Andersen 2017, Bruun et al. 201</w:t>
      </w:r>
      <w:r w:rsidR="002435DB">
        <w:rPr>
          <w:lang w:val="en-GB"/>
        </w:rPr>
        <w:t>9</w:t>
      </w:r>
      <w:r w:rsidRPr="003231AD">
        <w:rPr>
          <w:lang w:val="en-GB"/>
        </w:rPr>
        <w:t xml:space="preserve">). </w:t>
      </w:r>
      <w:r w:rsidR="00FB5005" w:rsidRPr="003231AD">
        <w:rPr>
          <w:lang w:val="en-GB"/>
        </w:rPr>
        <w:t>In these networks, words shared connections within the cluster it is part of as well as outside of that cluster</w:t>
      </w:r>
      <w:r w:rsidR="0010207F" w:rsidRPr="003231AD">
        <w:rPr>
          <w:lang w:val="en-GB"/>
        </w:rPr>
        <w:t xml:space="preserve">. </w:t>
      </w:r>
      <w:r w:rsidR="00FB5005" w:rsidRPr="003231AD">
        <w:rPr>
          <w:lang w:val="en-GB"/>
        </w:rPr>
        <w:t xml:space="preserve">On average though, words within a cluster shared more connections than they did with other clusters. Because words shared connections with other clusters, we </w:t>
      </w:r>
      <w:r w:rsidR="00FB5005" w:rsidRPr="003231AD">
        <w:rPr>
          <w:lang w:val="en-GB"/>
        </w:rPr>
        <w:lastRenderedPageBreak/>
        <w:t xml:space="preserve">were able to make maps of how clusters for each linguistic network were related. Thus, we were able to make candidate maps of each iteration of the BSC curriculum document. In these maps, each cluster represented a candidate theme, which could be scrutinized by </w:t>
      </w:r>
      <w:r w:rsidR="00F56B15" w:rsidRPr="003231AD">
        <w:rPr>
          <w:lang w:val="en-GB"/>
        </w:rPr>
        <w:t>analysing</w:t>
      </w:r>
      <w:r w:rsidR="00FB5005" w:rsidRPr="003231AD">
        <w:rPr>
          <w:lang w:val="en-GB"/>
        </w:rPr>
        <w:t xml:space="preserve"> the connections in the cluster. This enabled a crucial step in the TDNA methodology; </w:t>
      </w:r>
      <w:r w:rsidR="005344A3" w:rsidRPr="003231AD">
        <w:rPr>
          <w:lang w:val="en-GB"/>
        </w:rPr>
        <w:t xml:space="preserve">comparing and contrasting the candidate themes, which could be identified in the network maps, with candidate themes, which were identified using CDA. We found that on the one hand, some CDA themes was either not found as themes in the network maps or we could only make a weak argument of correspondence. On the other, some themes emerged from the network maps, which we thought of as relevant, but which were not part of the initial CDA. This </w:t>
      </w:r>
      <w:r w:rsidR="00C062A5" w:rsidRPr="003231AD">
        <w:rPr>
          <w:lang w:val="en-GB"/>
        </w:rPr>
        <w:t>led</w:t>
      </w:r>
      <w:r w:rsidR="005344A3" w:rsidRPr="003231AD">
        <w:rPr>
          <w:lang w:val="en-GB"/>
        </w:rPr>
        <w:t xml:space="preserve"> to </w:t>
      </w:r>
      <w:r w:rsidR="00C062A5" w:rsidRPr="003231AD">
        <w:rPr>
          <w:lang w:val="en-GB"/>
        </w:rPr>
        <w:t xml:space="preserve">both </w:t>
      </w:r>
      <w:r w:rsidR="005344A3" w:rsidRPr="003231AD">
        <w:rPr>
          <w:lang w:val="en-GB"/>
        </w:rPr>
        <w:t>changes</w:t>
      </w:r>
      <w:r w:rsidR="00C062A5" w:rsidRPr="003231AD">
        <w:rPr>
          <w:lang w:val="en-GB"/>
        </w:rPr>
        <w:t xml:space="preserve"> to</w:t>
      </w:r>
      <w:r w:rsidR="005344A3" w:rsidRPr="003231AD">
        <w:rPr>
          <w:lang w:val="en-GB"/>
        </w:rPr>
        <w:t xml:space="preserve"> network analysis and </w:t>
      </w:r>
      <w:r w:rsidR="00C062A5" w:rsidRPr="003231AD">
        <w:rPr>
          <w:lang w:val="en-GB"/>
        </w:rPr>
        <w:t xml:space="preserve">to new interpretations in light of </w:t>
      </w:r>
      <w:commentRangeStart w:id="54"/>
      <w:r w:rsidR="00C062A5" w:rsidRPr="003231AD">
        <w:rPr>
          <w:lang w:val="en-GB"/>
        </w:rPr>
        <w:t>the CDA</w:t>
      </w:r>
      <w:r w:rsidR="005344A3" w:rsidRPr="003231AD">
        <w:rPr>
          <w:lang w:val="en-GB"/>
        </w:rPr>
        <w:t xml:space="preserve">. </w:t>
      </w:r>
      <w:del w:id="55" w:author="Jesper Bruun" w:date="2020-06-20T10:41:00Z">
        <w:r w:rsidR="00C062A5" w:rsidRPr="003231AD" w:rsidDel="00FD54FD">
          <w:rPr>
            <w:lang w:val="en-GB"/>
          </w:rPr>
          <w:delText xml:space="preserve">These changes resulted in adding rules for converting curricular documents to linguistic networks. As an example, one such rule was to remove the present form of the Danish word for the verb </w:delText>
        </w:r>
        <w:r w:rsidR="00C062A5" w:rsidRPr="003231AD" w:rsidDel="00FD54FD">
          <w:rPr>
            <w:i/>
            <w:iCs/>
            <w:lang w:val="en-GB"/>
          </w:rPr>
          <w:delText>to be</w:delText>
        </w:r>
        <w:r w:rsidR="00C062A5" w:rsidRPr="003231AD" w:rsidDel="00FD54FD">
          <w:rPr>
            <w:lang w:val="en-GB"/>
          </w:rPr>
          <w:delText xml:space="preserve">, because it is very common and would appear central in the network without providing much information about </w:delText>
        </w:r>
        <w:r w:rsidR="00F43CA3" w:rsidRPr="003231AD" w:rsidDel="00FD54FD">
          <w:rPr>
            <w:lang w:val="en-GB"/>
          </w:rPr>
          <w:delText xml:space="preserve">discursive practices. Other examples included choosing one word for a collection of words (all grammatical forms of the Danish word for </w:delText>
        </w:r>
        <w:r w:rsidR="00F43CA3" w:rsidRPr="003231AD" w:rsidDel="00FD54FD">
          <w:rPr>
            <w:i/>
            <w:iCs/>
            <w:lang w:val="en-GB"/>
          </w:rPr>
          <w:delText>apply</w:delText>
        </w:r>
        <w:r w:rsidR="00F43CA3" w:rsidRPr="003231AD" w:rsidDel="00FD54FD">
          <w:rPr>
            <w:lang w:val="en-GB"/>
          </w:rPr>
          <w:delText xml:space="preserve"> was merged to one). </w:delText>
        </w:r>
      </w:del>
      <w:r w:rsidR="00F43CA3" w:rsidRPr="003231AD">
        <w:rPr>
          <w:lang w:val="en-GB"/>
        </w:rPr>
        <w:t xml:space="preserve">Having made </w:t>
      </w:r>
      <w:commentRangeEnd w:id="54"/>
      <w:r w:rsidR="00FD54FD">
        <w:rPr>
          <w:rStyle w:val="CommentReference"/>
        </w:rPr>
        <w:commentReference w:id="54"/>
      </w:r>
      <w:r w:rsidR="00F43CA3" w:rsidRPr="003231AD">
        <w:rPr>
          <w:lang w:val="en-GB"/>
        </w:rPr>
        <w:t xml:space="preserve">new networks and network maps, the process was repeated in order to reach alignment between network maps and critical interpretations. The final products were a set of networks, network maps, where clusters represented themes, and an interpretation of these themes in light of the Danish upper secondary education. </w:t>
      </w:r>
    </w:p>
    <w:p w14:paraId="45B5E2C5" w14:textId="206B4BB1" w:rsidR="007F194D" w:rsidRDefault="007F194D" w:rsidP="007F194D">
      <w:pPr>
        <w:rPr>
          <w:ins w:id="56" w:author="Jesper Bruun" w:date="2020-06-20T09:25:00Z"/>
          <w:lang w:val="en-GB"/>
        </w:rPr>
      </w:pPr>
    </w:p>
    <w:p w14:paraId="6DA4F79F" w14:textId="171918B4" w:rsidR="00326053" w:rsidRDefault="00326053">
      <w:pPr>
        <w:pStyle w:val="ThirdLevelSection"/>
        <w:rPr>
          <w:ins w:id="57" w:author="Jesper Bruun" w:date="2020-06-20T09:25:00Z"/>
        </w:rPr>
        <w:pPrChange w:id="58" w:author="Jesper Bruun" w:date="2020-06-20T09:25:00Z">
          <w:pPr/>
        </w:pPrChange>
      </w:pPr>
      <w:commentRangeStart w:id="59"/>
      <w:ins w:id="60" w:author="Jesper Bruun" w:date="2020-06-20T09:25:00Z">
        <w:r>
          <w:t>Discussion of methodological choices</w:t>
        </w:r>
      </w:ins>
      <w:commentRangeEnd w:id="59"/>
      <w:ins w:id="61" w:author="Jesper Bruun" w:date="2020-06-20T20:41:00Z">
        <w:r w:rsidR="00341EDA">
          <w:rPr>
            <w:rStyle w:val="CommentReference"/>
            <w:rFonts w:eastAsia="Times New Roman"/>
            <w:i w:val="0"/>
            <w:lang w:val="en-IE" w:eastAsia="en-GB"/>
          </w:rPr>
          <w:commentReference w:id="59"/>
        </w:r>
      </w:ins>
    </w:p>
    <w:p w14:paraId="6CBC8765" w14:textId="3BB5063E" w:rsidR="00326053" w:rsidRDefault="00326053" w:rsidP="00326053">
      <w:pPr>
        <w:rPr>
          <w:ins w:id="62" w:author="Jesper Bruun" w:date="2020-06-20T09:32:00Z"/>
          <w:lang w:val="en-GB"/>
        </w:rPr>
      </w:pPr>
      <w:ins w:id="63" w:author="Jesper Bruun" w:date="2020-06-20T09:26:00Z">
        <w:r>
          <w:rPr>
            <w:lang w:val="en-GB"/>
          </w:rPr>
          <w:t xml:space="preserve">TDNA is a novel methodology, </w:t>
        </w:r>
      </w:ins>
      <w:ins w:id="64" w:author="Jesper Bruun" w:date="2020-06-20T09:27:00Z">
        <w:r>
          <w:rPr>
            <w:lang w:val="en-GB"/>
          </w:rPr>
          <w:t xml:space="preserve">which merits a discussion of </w:t>
        </w:r>
      </w:ins>
      <w:ins w:id="65" w:author="Jesper Bruun" w:date="2020-06-20T11:07:00Z">
        <w:r w:rsidR="007C38DA">
          <w:rPr>
            <w:lang w:val="en-GB"/>
          </w:rPr>
          <w:t>our</w:t>
        </w:r>
      </w:ins>
      <w:ins w:id="66" w:author="Jesper Bruun" w:date="2020-06-20T09:27:00Z">
        <w:r>
          <w:rPr>
            <w:lang w:val="en-GB"/>
          </w:rPr>
          <w:t xml:space="preserve"> methodological choices</w:t>
        </w:r>
      </w:ins>
      <w:ins w:id="67" w:author="Jesper Bruun" w:date="2020-06-20T11:07:00Z">
        <w:r w:rsidR="007C38DA">
          <w:rPr>
            <w:lang w:val="en-GB"/>
          </w:rPr>
          <w:t xml:space="preserve"> in this study</w:t>
        </w:r>
      </w:ins>
      <w:ins w:id="68" w:author="Jesper Bruun" w:date="2020-06-20T09:27:00Z">
        <w:r>
          <w:rPr>
            <w:lang w:val="en-GB"/>
          </w:rPr>
          <w:t xml:space="preserve">. </w:t>
        </w:r>
      </w:ins>
      <w:ins w:id="69" w:author="Jesper Bruun" w:date="2020-06-20T09:29:00Z">
        <w:r>
          <w:rPr>
            <w:lang w:val="en-GB"/>
          </w:rPr>
          <w:t xml:space="preserve">The methodology </w:t>
        </w:r>
      </w:ins>
      <w:ins w:id="70" w:author="Jesper Bruun" w:date="2020-06-20T09:30:00Z">
        <w:r>
          <w:rPr>
            <w:lang w:val="en-GB"/>
          </w:rPr>
          <w:t xml:space="preserve">can be seen to have three modes: the qualitative analysis (here CDA), the linguistic networks, and the thematic maps. </w:t>
        </w:r>
      </w:ins>
      <w:ins w:id="71" w:author="Jesper Bruun" w:date="2020-06-20T09:31:00Z">
        <w:r>
          <w:rPr>
            <w:lang w:val="en-GB"/>
          </w:rPr>
          <w:t>For this study, we chose CDA as the appropriate qualitative framework. For other studies, other qualitative frameworks may be appropriate (see e</w:t>
        </w:r>
      </w:ins>
      <w:ins w:id="72" w:author="Jesper Bruun" w:date="2020-06-20T20:30:00Z">
        <w:r w:rsidR="00A21BA4">
          <w:rPr>
            <w:lang w:val="en-GB"/>
          </w:rPr>
          <w:t>.</w:t>
        </w:r>
      </w:ins>
      <w:ins w:id="73" w:author="Jesper Bruun" w:date="2020-06-20T09:31:00Z">
        <w:r>
          <w:rPr>
            <w:lang w:val="en-GB"/>
          </w:rPr>
          <w:t xml:space="preserve">g. </w:t>
        </w:r>
        <w:proofErr w:type="spellStart"/>
        <w:r>
          <w:rPr>
            <w:lang w:val="en-GB"/>
          </w:rPr>
          <w:t>Bruun</w:t>
        </w:r>
        <w:proofErr w:type="spellEnd"/>
        <w:r>
          <w:rPr>
            <w:lang w:val="en-GB"/>
          </w:rPr>
          <w:t xml:space="preserve"> et al</w:t>
        </w:r>
      </w:ins>
      <w:ins w:id="74" w:author="Jesper Bruun" w:date="2020-06-20T11:15:00Z">
        <w:r w:rsidR="009544B0">
          <w:rPr>
            <w:lang w:val="en-GB"/>
          </w:rPr>
          <w:t>.</w:t>
        </w:r>
      </w:ins>
      <w:ins w:id="75" w:author="Jesper Bruun" w:date="2020-06-20T09:31:00Z">
        <w:r>
          <w:rPr>
            <w:lang w:val="en-GB"/>
          </w:rPr>
          <w:t xml:space="preserve"> 201</w:t>
        </w:r>
      </w:ins>
      <w:ins w:id="76" w:author="Jesper Bruun" w:date="2020-06-20T09:32:00Z">
        <w:r>
          <w:rPr>
            <w:lang w:val="en-GB"/>
          </w:rPr>
          <w:t xml:space="preserve">9). </w:t>
        </w:r>
      </w:ins>
    </w:p>
    <w:p w14:paraId="71ABB238" w14:textId="52B132EF" w:rsidR="00326053" w:rsidRDefault="00326053" w:rsidP="00326053">
      <w:pPr>
        <w:rPr>
          <w:ins w:id="77" w:author="Jesper Bruun" w:date="2020-06-20T09:41:00Z"/>
          <w:lang w:val="en-GB"/>
        </w:rPr>
      </w:pPr>
    </w:p>
    <w:p w14:paraId="72FBD962" w14:textId="1871630C" w:rsidR="00F916C6" w:rsidRPr="003031FC" w:rsidRDefault="003031FC" w:rsidP="00326053">
      <w:pPr>
        <w:rPr>
          <w:ins w:id="78" w:author="Jesper Bruun" w:date="2020-06-20T09:28:00Z"/>
          <w:lang w:val="en-US"/>
          <w:rPrChange w:id="79" w:author="Jesper Bruun" w:date="2020-06-20T11:33:00Z">
            <w:rPr>
              <w:ins w:id="80" w:author="Jesper Bruun" w:date="2020-06-20T09:28:00Z"/>
              <w:lang w:val="en-GB"/>
            </w:rPr>
          </w:rPrChange>
        </w:rPr>
      </w:pPr>
      <w:ins w:id="81" w:author="Jesper Bruun" w:date="2020-06-20T11:32:00Z">
        <w:r>
          <w:rPr>
            <w:lang w:val="en-GB"/>
          </w:rPr>
          <w:t xml:space="preserve">It is possible to integrate </w:t>
        </w:r>
      </w:ins>
      <w:commentRangeStart w:id="82"/>
      <w:ins w:id="83" w:author="Jesper Bruun" w:date="2020-06-20T10:02:00Z">
        <w:r w:rsidR="004A74C6">
          <w:rPr>
            <w:lang w:val="en-GB"/>
          </w:rPr>
          <w:t>advances made in the field of text-mining</w:t>
        </w:r>
      </w:ins>
      <w:ins w:id="84" w:author="Jesper Bruun" w:date="2020-06-20T10:17:00Z">
        <w:r w:rsidR="00B55864">
          <w:rPr>
            <w:lang w:val="en-GB"/>
          </w:rPr>
          <w:t>, such as stemming, lemmatization, part of speech tagging, and tokenization</w:t>
        </w:r>
      </w:ins>
      <w:ins w:id="85" w:author="Jesper Bruun" w:date="2020-06-20T10:18:00Z">
        <w:r w:rsidR="00B55864">
          <w:rPr>
            <w:lang w:val="en-GB"/>
          </w:rPr>
          <w:t xml:space="preserve"> (</w:t>
        </w:r>
      </w:ins>
      <w:ins w:id="86" w:author="Jesper Bruun" w:date="2020-06-20T10:20:00Z">
        <w:r w:rsidR="00B55864">
          <w:rPr>
            <w:lang w:val="en-GB"/>
          </w:rPr>
          <w:t>Feldman &amp; Sanger 2007</w:t>
        </w:r>
      </w:ins>
      <w:ins w:id="87" w:author="Jesper Bruun" w:date="2020-06-20T10:18:00Z">
        <w:r w:rsidR="00B55864">
          <w:rPr>
            <w:lang w:val="en-GB"/>
          </w:rPr>
          <w:t>)</w:t>
        </w:r>
      </w:ins>
      <w:ins w:id="88" w:author="Jesper Bruun" w:date="2020-06-20T11:32:00Z">
        <w:r>
          <w:rPr>
            <w:lang w:val="en-GB"/>
          </w:rPr>
          <w:t xml:space="preserve"> in TDNA</w:t>
        </w:r>
      </w:ins>
      <w:ins w:id="89" w:author="Jesper Bruun" w:date="2020-06-20T10:03:00Z">
        <w:r w:rsidR="004A74C6">
          <w:rPr>
            <w:lang w:val="en-GB"/>
          </w:rPr>
          <w:t>. These fields rely on large sets of texts to define general rules for, fo</w:t>
        </w:r>
      </w:ins>
      <w:ins w:id="90" w:author="Jesper Bruun" w:date="2020-06-20T10:04:00Z">
        <w:r w:rsidR="004A74C6">
          <w:rPr>
            <w:lang w:val="en-GB"/>
          </w:rPr>
          <w:t xml:space="preserve">r example, </w:t>
        </w:r>
      </w:ins>
      <w:ins w:id="91" w:author="Jesper Bruun" w:date="2020-06-20T10:15:00Z">
        <w:r w:rsidR="00B55864">
          <w:rPr>
            <w:lang w:val="en-GB"/>
          </w:rPr>
          <w:t xml:space="preserve">automatically </w:t>
        </w:r>
      </w:ins>
      <w:ins w:id="92" w:author="Jesper Bruun" w:date="2020-06-20T10:04:00Z">
        <w:r w:rsidR="00806D27" w:rsidRPr="00806D27">
          <w:rPr>
            <w:lang w:val="en-US"/>
            <w:rPrChange w:id="93" w:author="Jesper Bruun" w:date="2020-06-20T10:04:00Z">
              <w:rPr>
                <w:lang w:val="da-DK"/>
              </w:rPr>
            </w:rPrChange>
          </w:rPr>
          <w:t>reducing</w:t>
        </w:r>
      </w:ins>
      <w:ins w:id="94" w:author="Jesper Bruun" w:date="2020-06-20T10:03:00Z">
        <w:r w:rsidR="004A74C6">
          <w:t xml:space="preserve"> all </w:t>
        </w:r>
      </w:ins>
      <w:ins w:id="95" w:author="Jesper Bruun" w:date="2020-06-20T10:05:00Z">
        <w:r w:rsidR="00806D27" w:rsidRPr="00806D27">
          <w:rPr>
            <w:lang w:val="en-US"/>
            <w:rPrChange w:id="96" w:author="Jesper Bruun" w:date="2020-06-20T10:05:00Z">
              <w:rPr>
                <w:lang w:val="da-DK"/>
              </w:rPr>
            </w:rPrChange>
          </w:rPr>
          <w:t>form</w:t>
        </w:r>
      </w:ins>
      <w:ins w:id="97" w:author="Jesper Bruun" w:date="2020-06-20T10:03:00Z">
        <w:r w:rsidR="004A74C6">
          <w:t xml:space="preserve">s of </w:t>
        </w:r>
      </w:ins>
      <w:ins w:id="98" w:author="Jesper Bruun" w:date="2020-06-20T10:04:00Z">
        <w:r w:rsidR="004A74C6" w:rsidRPr="004A74C6">
          <w:rPr>
            <w:lang w:val="en-US"/>
            <w:rPrChange w:id="99" w:author="Jesper Bruun" w:date="2020-06-20T10:04:00Z">
              <w:rPr>
                <w:lang w:val="da-DK"/>
              </w:rPr>
            </w:rPrChange>
          </w:rPr>
          <w:t>a</w:t>
        </w:r>
      </w:ins>
      <w:ins w:id="100" w:author="Jesper Bruun" w:date="2020-06-20T10:03:00Z">
        <w:r w:rsidR="004A74C6">
          <w:t xml:space="preserve"> </w:t>
        </w:r>
      </w:ins>
      <w:ins w:id="101" w:author="Jesper Bruun" w:date="2020-06-20T10:05:00Z">
        <w:r w:rsidR="00806D27" w:rsidRPr="00806D27">
          <w:rPr>
            <w:lang w:val="en-US"/>
            <w:rPrChange w:id="102" w:author="Jesper Bruun" w:date="2020-06-20T10:05:00Z">
              <w:rPr>
                <w:lang w:val="da-DK"/>
              </w:rPr>
            </w:rPrChange>
          </w:rPr>
          <w:t>word</w:t>
        </w:r>
      </w:ins>
      <w:ins w:id="103" w:author="Jesper Bruun" w:date="2020-06-20T10:04:00Z">
        <w:r w:rsidR="00806D27" w:rsidRPr="00806D27">
          <w:rPr>
            <w:lang w:val="en-US"/>
            <w:rPrChange w:id="104" w:author="Jesper Bruun" w:date="2020-06-20T10:04:00Z">
              <w:rPr>
                <w:lang w:val="da-DK"/>
              </w:rPr>
            </w:rPrChange>
          </w:rPr>
          <w:t xml:space="preserve"> </w:t>
        </w:r>
        <w:r w:rsidR="00806D27">
          <w:rPr>
            <w:lang w:val="en-US"/>
          </w:rPr>
          <w:t xml:space="preserve">to a </w:t>
        </w:r>
      </w:ins>
      <w:ins w:id="105" w:author="Jesper Bruun" w:date="2020-06-20T10:05:00Z">
        <w:r w:rsidR="00806D27">
          <w:rPr>
            <w:lang w:val="en-US"/>
          </w:rPr>
          <w:t>single basic form</w:t>
        </w:r>
      </w:ins>
      <w:ins w:id="106" w:author="Jesper Bruun" w:date="2020-06-20T10:04:00Z">
        <w:r w:rsidR="00806D27">
          <w:rPr>
            <w:lang w:val="en-US"/>
          </w:rPr>
          <w:t xml:space="preserve"> </w:t>
        </w:r>
        <w:r w:rsidR="00806D27" w:rsidRPr="00806D27">
          <w:rPr>
            <w:lang w:val="en-US"/>
            <w:rPrChange w:id="107" w:author="Jesper Bruun" w:date="2020-06-20T10:04:00Z">
              <w:rPr>
                <w:lang w:val="da-DK"/>
              </w:rPr>
            </w:rPrChange>
          </w:rPr>
          <w:t>and</w:t>
        </w:r>
      </w:ins>
      <w:ins w:id="108" w:author="Jesper Bruun" w:date="2020-06-20T10:03:00Z">
        <w:r w:rsidR="004A74C6">
          <w:t xml:space="preserve"> removing prefixes and suffixes</w:t>
        </w:r>
      </w:ins>
      <w:ins w:id="109" w:author="Jesper Bruun" w:date="2020-06-20T10:17:00Z">
        <w:r w:rsidR="00B55864" w:rsidRPr="00B55864">
          <w:rPr>
            <w:lang w:val="en-US"/>
            <w:rPrChange w:id="110" w:author="Jesper Bruun" w:date="2020-06-20T10:18:00Z">
              <w:rPr>
                <w:lang w:val="da-DK"/>
              </w:rPr>
            </w:rPrChange>
          </w:rPr>
          <w:t xml:space="preserve"> </w:t>
        </w:r>
      </w:ins>
      <w:ins w:id="111" w:author="Jesper Bruun" w:date="2020-06-20T10:18:00Z">
        <w:r w:rsidR="00B55864">
          <w:rPr>
            <w:lang w:val="en-US"/>
          </w:rPr>
          <w:t>(stemming)</w:t>
        </w:r>
      </w:ins>
      <w:ins w:id="112" w:author="Jesper Bruun" w:date="2020-06-20T10:04:00Z">
        <w:r w:rsidR="00806D27" w:rsidRPr="00806D27">
          <w:rPr>
            <w:lang w:val="en-US"/>
            <w:rPrChange w:id="113" w:author="Jesper Bruun" w:date="2020-06-20T10:04:00Z">
              <w:rPr>
                <w:lang w:val="da-DK"/>
              </w:rPr>
            </w:rPrChange>
          </w:rPr>
          <w:t>.</w:t>
        </w:r>
        <w:r w:rsidR="00806D27">
          <w:rPr>
            <w:lang w:val="en-US"/>
          </w:rPr>
          <w:t xml:space="preserve"> </w:t>
        </w:r>
      </w:ins>
      <w:ins w:id="114" w:author="Jesper Bruun" w:date="2020-06-20T10:14:00Z">
        <w:r w:rsidR="00B55864">
          <w:rPr>
            <w:lang w:val="en-US"/>
          </w:rPr>
          <w:t>However, w</w:t>
        </w:r>
      </w:ins>
      <w:ins w:id="115" w:author="Jesper Bruun" w:date="2020-06-20T10:09:00Z">
        <w:r w:rsidR="00806D27">
          <w:rPr>
            <w:lang w:val="en-US"/>
          </w:rPr>
          <w:t>e argue</w:t>
        </w:r>
      </w:ins>
      <w:ins w:id="116" w:author="Jesper Bruun" w:date="2020-06-20T10:10:00Z">
        <w:r w:rsidR="00806D27">
          <w:rPr>
            <w:lang w:val="en-US"/>
          </w:rPr>
          <w:t xml:space="preserve"> </w:t>
        </w:r>
      </w:ins>
      <w:ins w:id="117" w:author="Jesper Bruun" w:date="2020-06-20T10:09:00Z">
        <w:r w:rsidR="00806D27">
          <w:rPr>
            <w:lang w:val="en-US"/>
          </w:rPr>
          <w:t xml:space="preserve">that </w:t>
        </w:r>
      </w:ins>
      <w:ins w:id="118" w:author="Jesper Bruun" w:date="2020-06-20T10:05:00Z">
        <w:r w:rsidR="00806D27">
          <w:rPr>
            <w:lang w:val="en-US"/>
          </w:rPr>
          <w:t xml:space="preserve">in analyzing specialized texts, such as </w:t>
        </w:r>
      </w:ins>
      <w:ins w:id="119" w:author="Jesper Bruun" w:date="2020-06-20T10:06:00Z">
        <w:r w:rsidR="00806D27">
          <w:rPr>
            <w:lang w:val="en-US"/>
          </w:rPr>
          <w:t xml:space="preserve">curricular texts for a scientific curriculum, the general rules developed in </w:t>
        </w:r>
      </w:ins>
      <w:ins w:id="120" w:author="Jesper Bruun" w:date="2020-06-20T10:07:00Z">
        <w:r w:rsidR="00806D27">
          <w:rPr>
            <w:lang w:val="en-US"/>
          </w:rPr>
          <w:t xml:space="preserve">text-mining literature may </w:t>
        </w:r>
      </w:ins>
      <w:ins w:id="121" w:author="Jesper Bruun" w:date="2020-06-20T11:33:00Z">
        <w:r>
          <w:rPr>
            <w:lang w:val="en-US"/>
          </w:rPr>
          <w:t>cloud or remove</w:t>
        </w:r>
      </w:ins>
      <w:ins w:id="122" w:author="Jesper Bruun" w:date="2020-06-20T10:13:00Z">
        <w:r w:rsidR="00806D27">
          <w:rPr>
            <w:lang w:val="en-US"/>
          </w:rPr>
          <w:t xml:space="preserve"> aspects of meaning </w:t>
        </w:r>
      </w:ins>
      <w:ins w:id="123" w:author="Jesper Bruun" w:date="2020-06-20T10:14:00Z">
        <w:r w:rsidR="00806D27">
          <w:rPr>
            <w:lang w:val="en-US"/>
          </w:rPr>
          <w:t>(</w:t>
        </w:r>
        <w:proofErr w:type="spellStart"/>
        <w:r w:rsidR="00806D27">
          <w:rPr>
            <w:lang w:val="en-US"/>
          </w:rPr>
          <w:t>Bruun</w:t>
        </w:r>
        <w:proofErr w:type="spellEnd"/>
        <w:r w:rsidR="00806D27">
          <w:rPr>
            <w:lang w:val="en-US"/>
          </w:rPr>
          <w:t xml:space="preserve"> et al</w:t>
        </w:r>
      </w:ins>
      <w:ins w:id="124" w:author="Jesper Bruun" w:date="2020-06-20T11:15:00Z">
        <w:r w:rsidR="009544B0">
          <w:rPr>
            <w:lang w:val="en-US"/>
          </w:rPr>
          <w:t>.</w:t>
        </w:r>
      </w:ins>
      <w:ins w:id="125" w:author="Jesper Bruun" w:date="2020-06-20T10:14:00Z">
        <w:r w:rsidR="00806D27">
          <w:rPr>
            <w:lang w:val="en-US"/>
          </w:rPr>
          <w:t xml:space="preserve"> 2019), </w:t>
        </w:r>
      </w:ins>
      <w:ins w:id="126" w:author="Jesper Bruun" w:date="2020-06-20T10:13:00Z">
        <w:r w:rsidR="00806D27">
          <w:rPr>
            <w:lang w:val="en-US"/>
          </w:rPr>
          <w:t xml:space="preserve">which </w:t>
        </w:r>
      </w:ins>
      <w:ins w:id="127" w:author="Jesper Bruun" w:date="2020-06-20T10:15:00Z">
        <w:r w:rsidR="00B55864">
          <w:rPr>
            <w:lang w:val="en-US"/>
          </w:rPr>
          <w:t xml:space="preserve">in TDNA </w:t>
        </w:r>
      </w:ins>
      <w:ins w:id="128" w:author="Jesper Bruun" w:date="2020-06-20T10:13:00Z">
        <w:r w:rsidR="00806D27">
          <w:rPr>
            <w:lang w:val="en-US"/>
          </w:rPr>
          <w:t xml:space="preserve">are important in the iterative development of </w:t>
        </w:r>
      </w:ins>
      <w:ins w:id="129" w:author="Jesper Bruun" w:date="2020-06-20T10:21:00Z">
        <w:r w:rsidR="00B55864">
          <w:rPr>
            <w:lang w:val="en-US"/>
          </w:rPr>
          <w:t>our understanding of the texts through</w:t>
        </w:r>
      </w:ins>
      <w:ins w:id="130" w:author="Jesper Bruun" w:date="2020-06-20T10:13:00Z">
        <w:r w:rsidR="00806D27">
          <w:rPr>
            <w:lang w:val="en-US"/>
          </w:rPr>
          <w:t xml:space="preserve"> CDA, networks, and maps</w:t>
        </w:r>
      </w:ins>
      <w:ins w:id="131" w:author="Jesper Bruun" w:date="2020-06-20T10:07:00Z">
        <w:r w:rsidR="00806D27">
          <w:rPr>
            <w:lang w:val="en-US"/>
          </w:rPr>
          <w:t xml:space="preserve">. </w:t>
        </w:r>
      </w:ins>
      <w:commentRangeEnd w:id="82"/>
      <w:ins w:id="132" w:author="Jesper Bruun" w:date="2020-06-20T10:22:00Z">
        <w:r w:rsidR="00B55864">
          <w:rPr>
            <w:rStyle w:val="CommentReference"/>
          </w:rPr>
          <w:commentReference w:id="82"/>
        </w:r>
      </w:ins>
      <w:ins w:id="133" w:author="Jesper Bruun" w:date="2020-06-20T11:33:00Z">
        <w:r w:rsidRPr="003031FC">
          <w:rPr>
            <w:lang w:val="en-US"/>
            <w:rPrChange w:id="134" w:author="Jesper Bruun" w:date="2020-06-20T11:33:00Z">
              <w:rPr>
                <w:lang w:val="da-DK"/>
              </w:rPr>
            </w:rPrChange>
          </w:rPr>
          <w:t xml:space="preserve">Therefore, any use of these </w:t>
        </w:r>
      </w:ins>
      <w:ins w:id="135" w:author="Jesper Bruun" w:date="2020-06-20T11:34:00Z">
        <w:r>
          <w:rPr>
            <w:lang w:val="en-US"/>
          </w:rPr>
          <w:t>advancements</w:t>
        </w:r>
      </w:ins>
      <w:ins w:id="136" w:author="Jesper Bruun" w:date="2020-06-20T11:33:00Z">
        <w:r w:rsidRPr="003031FC">
          <w:rPr>
            <w:lang w:val="en-US"/>
            <w:rPrChange w:id="137" w:author="Jesper Bruun" w:date="2020-06-20T11:33:00Z">
              <w:rPr>
                <w:lang w:val="da-DK"/>
              </w:rPr>
            </w:rPrChange>
          </w:rPr>
          <w:t xml:space="preserve"> should be monitored with care throu</w:t>
        </w:r>
        <w:r>
          <w:rPr>
            <w:lang w:val="en-US"/>
          </w:rPr>
          <w:t xml:space="preserve">ghout the process. </w:t>
        </w:r>
      </w:ins>
    </w:p>
    <w:p w14:paraId="04594881" w14:textId="77777777" w:rsidR="00326053" w:rsidRDefault="00326053" w:rsidP="00326053">
      <w:pPr>
        <w:rPr>
          <w:ins w:id="138" w:author="Jesper Bruun" w:date="2020-06-20T09:25:00Z"/>
          <w:lang w:val="en-GB"/>
        </w:rPr>
      </w:pPr>
    </w:p>
    <w:p w14:paraId="17A3189E" w14:textId="43D8DBBE" w:rsidR="00326053" w:rsidRPr="00F71FC2" w:rsidRDefault="003031FC" w:rsidP="00326053">
      <w:pPr>
        <w:rPr>
          <w:ins w:id="139" w:author="Jesper Bruun" w:date="2020-06-20T09:25:00Z"/>
          <w:lang w:val="en-GB"/>
        </w:rPr>
      </w:pPr>
      <w:commentRangeStart w:id="140"/>
      <w:ins w:id="141" w:author="Jesper Bruun" w:date="2020-06-20T11:29:00Z">
        <w:r>
          <w:rPr>
            <w:lang w:val="en-GB"/>
          </w:rPr>
          <w:t xml:space="preserve">We </w:t>
        </w:r>
      </w:ins>
      <w:ins w:id="142" w:author="Jesper Bruun" w:date="2020-06-20T11:30:00Z">
        <w:r>
          <w:rPr>
            <w:lang w:val="en-GB"/>
          </w:rPr>
          <w:t xml:space="preserve">chose to use directed networks in this study, but a case could be made for using undirected networks: If the order of </w:t>
        </w:r>
      </w:ins>
      <w:ins w:id="143" w:author="Jesper Bruun" w:date="2020-06-20T11:35:00Z">
        <w:r w:rsidR="009A051E">
          <w:rPr>
            <w:lang w:val="en-GB"/>
          </w:rPr>
          <w:t>nodes (here, words)</w:t>
        </w:r>
      </w:ins>
      <w:ins w:id="144" w:author="Jesper Bruun" w:date="2020-06-20T11:30:00Z">
        <w:r>
          <w:rPr>
            <w:lang w:val="en-GB"/>
          </w:rPr>
          <w:t xml:space="preserve"> in general carry no meaning, then</w:t>
        </w:r>
      </w:ins>
      <w:ins w:id="145" w:author="Jesper Bruun" w:date="2020-06-20T11:35:00Z">
        <w:r w:rsidR="009A051E">
          <w:rPr>
            <w:lang w:val="en-GB"/>
          </w:rPr>
          <w:t xml:space="preserve"> </w:t>
        </w:r>
      </w:ins>
      <w:ins w:id="146" w:author="Jesper Bruun" w:date="2020-06-20T11:38:00Z">
        <w:r w:rsidR="009A051E">
          <w:rPr>
            <w:lang w:val="en-GB"/>
          </w:rPr>
          <w:t xml:space="preserve">enforcing </w:t>
        </w:r>
      </w:ins>
      <w:ins w:id="147" w:author="Jesper Bruun" w:date="2020-06-20T11:37:00Z">
        <w:r w:rsidR="009A051E">
          <w:rPr>
            <w:lang w:val="en-GB"/>
          </w:rPr>
          <w:t xml:space="preserve">directionality </w:t>
        </w:r>
      </w:ins>
      <w:ins w:id="148" w:author="Jesper Bruun" w:date="2020-06-20T11:38:00Z">
        <w:r w:rsidR="009A051E">
          <w:rPr>
            <w:lang w:val="en-GB"/>
          </w:rPr>
          <w:t>could</w:t>
        </w:r>
      </w:ins>
      <w:ins w:id="149" w:author="Jesper Bruun" w:date="2020-06-20T11:37:00Z">
        <w:r w:rsidR="009A051E">
          <w:rPr>
            <w:lang w:val="en-GB"/>
          </w:rPr>
          <w:t xml:space="preserve"> induce misleading structure</w:t>
        </w:r>
      </w:ins>
      <w:ins w:id="150" w:author="Jesper Bruun" w:date="2020-06-20T11:38:00Z">
        <w:r w:rsidR="009A051E">
          <w:rPr>
            <w:lang w:val="en-GB"/>
          </w:rPr>
          <w:t>s</w:t>
        </w:r>
      </w:ins>
      <w:ins w:id="151" w:author="Jesper Bruun" w:date="2020-06-20T11:30:00Z">
        <w:r>
          <w:rPr>
            <w:lang w:val="en-GB"/>
          </w:rPr>
          <w:t xml:space="preserve">. </w:t>
        </w:r>
      </w:ins>
      <w:ins w:id="152" w:author="Jesper Bruun" w:date="2020-06-20T09:25:00Z">
        <w:r w:rsidR="00326053">
          <w:rPr>
            <w:lang w:val="en-GB"/>
          </w:rPr>
          <w:t xml:space="preserve">In using a directed network rather than an undirected network, we follow </w:t>
        </w:r>
        <w:proofErr w:type="spellStart"/>
        <w:r w:rsidR="00326053">
          <w:rPr>
            <w:lang w:val="en-GB"/>
          </w:rPr>
          <w:t>Masucci</w:t>
        </w:r>
        <w:proofErr w:type="spellEnd"/>
        <w:r w:rsidR="00326053">
          <w:rPr>
            <w:lang w:val="en-GB"/>
          </w:rPr>
          <w:t xml:space="preserve"> &amp; Rodgers (2006), who </w:t>
        </w:r>
      </w:ins>
      <w:ins w:id="153" w:author="Jesper Bruun" w:date="2020-06-20T11:41:00Z">
        <w:r w:rsidR="009A051E">
          <w:rPr>
            <w:lang w:val="en-GB"/>
          </w:rPr>
          <w:t>both argue and show empirically</w:t>
        </w:r>
      </w:ins>
      <w:ins w:id="154" w:author="Jesper Bruun" w:date="2020-06-20T09:25:00Z">
        <w:r w:rsidR="00326053">
          <w:rPr>
            <w:lang w:val="en-GB"/>
          </w:rPr>
          <w:t xml:space="preserve"> that </w:t>
        </w:r>
      </w:ins>
      <w:ins w:id="155" w:author="Jesper Bruun" w:date="2020-06-20T11:41:00Z">
        <w:r w:rsidR="009A051E">
          <w:rPr>
            <w:lang w:val="en-GB"/>
          </w:rPr>
          <w:t>the order of w</w:t>
        </w:r>
      </w:ins>
      <w:ins w:id="156" w:author="Jesper Bruun" w:date="2020-06-20T11:42:00Z">
        <w:r w:rsidR="009A051E">
          <w:rPr>
            <w:lang w:val="en-GB"/>
          </w:rPr>
          <w:t>ords</w:t>
        </w:r>
      </w:ins>
      <w:ins w:id="157" w:author="Jesper Bruun" w:date="2020-06-20T09:25:00Z">
        <w:r w:rsidR="00326053">
          <w:rPr>
            <w:lang w:val="en-GB"/>
          </w:rPr>
          <w:t xml:space="preserve"> is an important property of human language for creating meaningful sentences. </w:t>
        </w:r>
      </w:ins>
      <w:ins w:id="158" w:author="Jesper Bruun" w:date="2020-06-20T11:39:00Z">
        <w:r w:rsidR="009A051E">
          <w:rPr>
            <w:lang w:val="en-GB"/>
          </w:rPr>
          <w:t xml:space="preserve">This has practical implications during the analytical process. </w:t>
        </w:r>
      </w:ins>
      <w:ins w:id="159" w:author="Jesper Bruun" w:date="2020-06-20T09:25:00Z">
        <w:r w:rsidR="00326053">
          <w:rPr>
            <w:lang w:val="en-GB"/>
          </w:rPr>
          <w:t xml:space="preserve">TDNA involves continuously </w:t>
        </w:r>
      </w:ins>
      <w:ins w:id="160" w:author="Jesper Bruun" w:date="2020-06-20T11:36:00Z">
        <w:r w:rsidR="009A051E">
          <w:rPr>
            <w:lang w:val="en-GB"/>
          </w:rPr>
          <w:t xml:space="preserve">scrutiny of linguistic </w:t>
        </w:r>
      </w:ins>
      <w:ins w:id="161" w:author="Jesper Bruun" w:date="2020-06-20T11:28:00Z">
        <w:r>
          <w:rPr>
            <w:lang w:val="en-GB"/>
          </w:rPr>
          <w:t>networks in relation to the original text</w:t>
        </w:r>
      </w:ins>
      <w:ins w:id="162" w:author="Jesper Bruun" w:date="2020-06-20T11:37:00Z">
        <w:r w:rsidR="009A051E">
          <w:rPr>
            <w:lang w:val="en-GB"/>
          </w:rPr>
          <w:t xml:space="preserve">. </w:t>
        </w:r>
      </w:ins>
      <w:ins w:id="163" w:author="Jesper Bruun" w:date="2020-06-20T11:29:00Z">
        <w:r>
          <w:rPr>
            <w:lang w:val="en-GB"/>
          </w:rPr>
          <w:t xml:space="preserve">With directional links, it is possible to discern </w:t>
        </w:r>
      </w:ins>
      <w:ins w:id="164" w:author="Jesper Bruun" w:date="2020-06-20T11:39:00Z">
        <w:r w:rsidR="009A051E">
          <w:rPr>
            <w:lang w:val="en-GB"/>
          </w:rPr>
          <w:t xml:space="preserve">much of </w:t>
        </w:r>
      </w:ins>
      <w:ins w:id="165" w:author="Jesper Bruun" w:date="2020-06-20T11:29:00Z">
        <w:r>
          <w:rPr>
            <w:lang w:val="en-GB"/>
          </w:rPr>
          <w:t xml:space="preserve">the original text in the </w:t>
        </w:r>
      </w:ins>
      <w:ins w:id="166" w:author="Jesper Bruun" w:date="2020-06-20T11:39:00Z">
        <w:r w:rsidR="009A051E">
          <w:rPr>
            <w:lang w:val="en-GB"/>
          </w:rPr>
          <w:t xml:space="preserve">linguistic </w:t>
        </w:r>
      </w:ins>
      <w:ins w:id="167" w:author="Jesper Bruun" w:date="2020-06-20T11:29:00Z">
        <w:r>
          <w:rPr>
            <w:lang w:val="en-GB"/>
          </w:rPr>
          <w:t>network</w:t>
        </w:r>
      </w:ins>
      <w:ins w:id="168" w:author="Jesper Bruun" w:date="2020-06-20T11:39:00Z">
        <w:r w:rsidR="009A051E">
          <w:rPr>
            <w:lang w:val="en-GB"/>
          </w:rPr>
          <w:t xml:space="preserve"> by following links.</w:t>
        </w:r>
      </w:ins>
      <w:ins w:id="169" w:author="Jesper Bruun" w:date="2020-06-20T11:40:00Z">
        <w:r w:rsidR="009A051E">
          <w:rPr>
            <w:lang w:val="en-GB"/>
          </w:rPr>
          <w:t xml:space="preserve"> We argue that this reading of the text in the network provides a crucial connection </w:t>
        </w:r>
      </w:ins>
      <w:ins w:id="170" w:author="Jesper Bruun" w:date="2020-06-20T11:42:00Z">
        <w:r w:rsidR="009A051E">
          <w:rPr>
            <w:lang w:val="en-GB"/>
          </w:rPr>
          <w:t>between network representations and original text</w:t>
        </w:r>
      </w:ins>
      <w:commentRangeEnd w:id="140"/>
      <w:ins w:id="171" w:author="Jesper Bruun" w:date="2020-06-20T20:45:00Z">
        <w:r w:rsidR="00341EDA">
          <w:rPr>
            <w:rStyle w:val="CommentReference"/>
          </w:rPr>
          <w:commentReference w:id="140"/>
        </w:r>
      </w:ins>
      <w:ins w:id="172" w:author="Jesper Bruun" w:date="2020-06-20T11:42:00Z">
        <w:r w:rsidR="009A051E">
          <w:rPr>
            <w:lang w:val="en-GB"/>
          </w:rPr>
          <w:t>.</w:t>
        </w:r>
      </w:ins>
      <w:ins w:id="173" w:author="Jesper Bruun" w:date="2020-06-20T20:25:00Z">
        <w:r w:rsidR="00D624D3">
          <w:rPr>
            <w:lang w:val="en-GB"/>
          </w:rPr>
          <w:t xml:space="preserve"> T</w:t>
        </w:r>
      </w:ins>
      <w:commentRangeStart w:id="174"/>
      <w:ins w:id="175" w:author="Jesper Bruun" w:date="2020-06-20T10:27:00Z">
        <w:r w:rsidR="00F71FC2">
          <w:rPr>
            <w:lang w:val="en-GB"/>
          </w:rPr>
          <w:t>h</w:t>
        </w:r>
      </w:ins>
      <w:ins w:id="176" w:author="Jesper Bruun" w:date="2020-06-20T11:42:00Z">
        <w:r w:rsidR="009A051E">
          <w:rPr>
            <w:lang w:val="en-GB"/>
          </w:rPr>
          <w:t>e</w:t>
        </w:r>
      </w:ins>
      <w:ins w:id="177" w:author="Jesper Bruun" w:date="2020-06-20T10:27:00Z">
        <w:r w:rsidR="00F71FC2">
          <w:rPr>
            <w:lang w:val="en-GB"/>
          </w:rPr>
          <w:t xml:space="preserve"> direction</w:t>
        </w:r>
      </w:ins>
      <w:ins w:id="178" w:author="Jesper Bruun" w:date="2020-06-20T10:28:00Z">
        <w:r w:rsidR="00F71FC2">
          <w:rPr>
            <w:lang w:val="en-GB"/>
          </w:rPr>
          <w:t xml:space="preserve">ality </w:t>
        </w:r>
      </w:ins>
      <w:ins w:id="179" w:author="Jesper Bruun" w:date="2020-06-20T11:43:00Z">
        <w:r w:rsidR="009A051E">
          <w:rPr>
            <w:lang w:val="en-GB"/>
          </w:rPr>
          <w:t>of links is mirrored</w:t>
        </w:r>
      </w:ins>
      <w:ins w:id="180" w:author="Jesper Bruun" w:date="2020-06-20T10:28:00Z">
        <w:r w:rsidR="00F71FC2">
          <w:rPr>
            <w:lang w:val="en-GB"/>
          </w:rPr>
          <w:t xml:space="preserve"> at the </w:t>
        </w:r>
      </w:ins>
      <w:ins w:id="181" w:author="Jesper Bruun" w:date="2020-06-20T11:43:00Z">
        <w:r w:rsidR="009A051E">
          <w:rPr>
            <w:lang w:val="en-GB"/>
          </w:rPr>
          <w:t xml:space="preserve">thematic </w:t>
        </w:r>
      </w:ins>
      <w:ins w:id="182" w:author="Jesper Bruun" w:date="2020-06-20T10:28:00Z">
        <w:r w:rsidR="00F71FC2">
          <w:rPr>
            <w:lang w:val="en-GB"/>
          </w:rPr>
          <w:t xml:space="preserve">map-level, where it signifies </w:t>
        </w:r>
      </w:ins>
      <w:ins w:id="183" w:author="Jesper Bruun" w:date="2020-06-20T10:29:00Z">
        <w:r w:rsidR="00F71FC2">
          <w:rPr>
            <w:lang w:val="en-GB"/>
          </w:rPr>
          <w:t xml:space="preserve">at tendency of words in one module </w:t>
        </w:r>
      </w:ins>
      <w:ins w:id="184" w:author="Jesper Bruun" w:date="2020-06-21T09:42:00Z">
        <w:r w:rsidR="00C103E4">
          <w:rPr>
            <w:lang w:val="en-GB"/>
          </w:rPr>
          <w:t>to follow</w:t>
        </w:r>
      </w:ins>
      <w:ins w:id="185" w:author="Jesper Bruun" w:date="2020-06-20T10:29:00Z">
        <w:r w:rsidR="00F71FC2">
          <w:rPr>
            <w:lang w:val="en-GB"/>
          </w:rPr>
          <w:t xml:space="preserve"> words in another. </w:t>
        </w:r>
      </w:ins>
      <w:proofErr w:type="spellStart"/>
      <w:ins w:id="186" w:author="Jesper Bruun" w:date="2020-06-20T10:30:00Z">
        <w:r w:rsidR="00F71FC2">
          <w:rPr>
            <w:lang w:val="en-GB"/>
          </w:rPr>
          <w:t>Bruun</w:t>
        </w:r>
        <w:proofErr w:type="spellEnd"/>
        <w:r w:rsidR="00F71FC2">
          <w:rPr>
            <w:lang w:val="en-GB"/>
          </w:rPr>
          <w:t xml:space="preserve"> et al</w:t>
        </w:r>
      </w:ins>
      <w:ins w:id="187" w:author="Jesper Bruun" w:date="2020-06-20T11:15:00Z">
        <w:r w:rsidR="009544B0">
          <w:rPr>
            <w:lang w:val="en-GB"/>
          </w:rPr>
          <w:t>.</w:t>
        </w:r>
      </w:ins>
      <w:ins w:id="188" w:author="Jesper Bruun" w:date="2020-06-20T10:30:00Z">
        <w:r w:rsidR="00F71FC2">
          <w:rPr>
            <w:lang w:val="en-GB"/>
          </w:rPr>
          <w:t xml:space="preserve"> (2019) uses this to identify how stages</w:t>
        </w:r>
      </w:ins>
      <w:ins w:id="189" w:author="Jesper Bruun" w:date="2020-06-21T09:44:00Z">
        <w:r w:rsidR="00C103E4">
          <w:rPr>
            <w:lang w:val="en-GB"/>
          </w:rPr>
          <w:t xml:space="preserve"> of argumentation</w:t>
        </w:r>
      </w:ins>
      <w:ins w:id="190" w:author="Jesper Bruun" w:date="2020-06-20T10:30:00Z">
        <w:r w:rsidR="00F71FC2">
          <w:rPr>
            <w:lang w:val="en-GB"/>
          </w:rPr>
          <w:t xml:space="preserve"> </w:t>
        </w:r>
      </w:ins>
      <w:ins w:id="191" w:author="Jesper Bruun" w:date="2020-06-21T09:44:00Z">
        <w:r w:rsidR="00C103E4">
          <w:rPr>
            <w:lang w:val="en-GB"/>
          </w:rPr>
          <w:t>in</w:t>
        </w:r>
      </w:ins>
      <w:ins w:id="192" w:author="Jesper Bruun" w:date="2020-06-20T10:30:00Z">
        <w:r w:rsidR="00F71FC2">
          <w:rPr>
            <w:lang w:val="en-GB"/>
          </w:rPr>
          <w:t xml:space="preserve"> a student discussion followed each other. </w:t>
        </w:r>
      </w:ins>
      <w:ins w:id="193" w:author="Jesper Bruun" w:date="2020-06-20T10:31:00Z">
        <w:r w:rsidR="00F71FC2">
          <w:rPr>
            <w:lang w:val="en-GB"/>
          </w:rPr>
          <w:t xml:space="preserve">In this study, we do not pursue the meaning of </w:t>
        </w:r>
      </w:ins>
      <w:ins w:id="194" w:author="Jesper Bruun" w:date="2020-06-20T10:33:00Z">
        <w:r w:rsidR="00F71FC2">
          <w:rPr>
            <w:lang w:val="en-GB"/>
          </w:rPr>
          <w:t xml:space="preserve">the direction of </w:t>
        </w:r>
      </w:ins>
      <w:ins w:id="195" w:author="Jesper Bruun" w:date="2020-06-20T11:43:00Z">
        <w:r w:rsidR="009A051E">
          <w:rPr>
            <w:lang w:val="en-GB"/>
          </w:rPr>
          <w:t>directed links at the map-level</w:t>
        </w:r>
      </w:ins>
      <w:ins w:id="196" w:author="Jesper Bruun" w:date="2020-06-20T10:35:00Z">
        <w:r w:rsidR="005F511D">
          <w:rPr>
            <w:lang w:val="en-GB"/>
          </w:rPr>
          <w:t>,</w:t>
        </w:r>
      </w:ins>
      <w:ins w:id="197" w:author="Jesper Bruun" w:date="2020-06-20T10:34:00Z">
        <w:r w:rsidR="005F511D">
          <w:rPr>
            <w:lang w:val="en-GB"/>
          </w:rPr>
          <w:t xml:space="preserve"> but refer</w:t>
        </w:r>
      </w:ins>
      <w:ins w:id="198" w:author="Jesper Bruun" w:date="2020-06-20T10:35:00Z">
        <w:r w:rsidR="005F511D">
          <w:rPr>
            <w:lang w:val="en-GB"/>
          </w:rPr>
          <w:t xml:space="preserve"> instead to Andersen (2017) for possible interpretations</w:t>
        </w:r>
      </w:ins>
      <w:ins w:id="199" w:author="Jesper Bruun" w:date="2020-06-20T10:33:00Z">
        <w:r w:rsidR="00F71FC2">
          <w:rPr>
            <w:lang w:val="en-GB"/>
          </w:rPr>
          <w:t>.</w:t>
        </w:r>
      </w:ins>
      <w:commentRangeEnd w:id="174"/>
      <w:ins w:id="200" w:author="Jesper Bruun" w:date="2020-06-20T10:36:00Z">
        <w:r w:rsidR="005F511D">
          <w:rPr>
            <w:rStyle w:val="CommentReference"/>
          </w:rPr>
          <w:commentReference w:id="174"/>
        </w:r>
      </w:ins>
    </w:p>
    <w:p w14:paraId="66F420AA" w14:textId="77777777" w:rsidR="00326053" w:rsidRDefault="00326053" w:rsidP="00326053">
      <w:pPr>
        <w:rPr>
          <w:ins w:id="201" w:author="Jesper Bruun" w:date="2020-06-20T09:25:00Z"/>
          <w:lang w:val="en-GB"/>
        </w:rPr>
      </w:pPr>
    </w:p>
    <w:p w14:paraId="3E960D99" w14:textId="7EFBB571" w:rsidR="00326053" w:rsidRDefault="00326053" w:rsidP="00326053">
      <w:pPr>
        <w:rPr>
          <w:ins w:id="202" w:author="Jesper Bruun" w:date="2020-06-20T09:25:00Z"/>
          <w:lang w:val="en-US"/>
        </w:rPr>
      </w:pPr>
      <w:commentRangeStart w:id="203"/>
      <w:ins w:id="204" w:author="Jesper Bruun" w:date="2020-06-20T09:25:00Z">
        <w:r>
          <w:rPr>
            <w:lang w:val="en-GB"/>
          </w:rPr>
          <w:lastRenderedPageBreak/>
          <w:t xml:space="preserve">Many network clustering algorithms are non-deterministic and may in some cases produce variations in clusters in subsequent </w:t>
        </w:r>
      </w:ins>
      <w:ins w:id="205" w:author="Jesper Bruun" w:date="2020-06-21T09:58:00Z">
        <w:r w:rsidR="007F6CE9">
          <w:rPr>
            <w:lang w:val="en-GB"/>
          </w:rPr>
          <w:t>applications</w:t>
        </w:r>
      </w:ins>
      <w:ins w:id="206" w:author="Jesper Bruun" w:date="2020-06-20T09:25:00Z">
        <w:r>
          <w:rPr>
            <w:lang w:val="en-GB"/>
          </w:rPr>
          <w:t xml:space="preserve"> of the algorithm. However, </w:t>
        </w:r>
      </w:ins>
      <w:proofErr w:type="spellStart"/>
      <w:ins w:id="207" w:author="Jesper Bruun" w:date="2020-06-20T11:20:00Z">
        <w:r w:rsidR="009544B0" w:rsidRPr="000D51C1">
          <w:t>Lancichinetti</w:t>
        </w:r>
        <w:proofErr w:type="spellEnd"/>
        <w:r w:rsidR="009544B0" w:rsidRPr="000D51C1">
          <w:t xml:space="preserve"> &amp; Fortunato</w:t>
        </w:r>
        <w:r w:rsidR="009544B0" w:rsidRPr="000D51C1">
          <w:rPr>
            <w:lang w:val="en-US"/>
          </w:rPr>
          <w:t xml:space="preserve"> </w:t>
        </w:r>
        <w:r w:rsidR="009544B0">
          <w:rPr>
            <w:lang w:val="en-US"/>
          </w:rPr>
          <w:t xml:space="preserve">(2009) shows that </w:t>
        </w:r>
      </w:ins>
      <w:proofErr w:type="spellStart"/>
      <w:ins w:id="208" w:author="Jesper Bruun" w:date="2020-06-20T09:25:00Z">
        <w:r>
          <w:rPr>
            <w:lang w:val="en-GB"/>
          </w:rPr>
          <w:t>Infomap</w:t>
        </w:r>
        <w:proofErr w:type="spellEnd"/>
        <w:r>
          <w:rPr>
            <w:lang w:val="en-GB"/>
          </w:rPr>
          <w:t xml:space="preserve"> </w:t>
        </w:r>
      </w:ins>
      <w:ins w:id="209" w:author="Jesper Bruun" w:date="2020-06-20T11:20:00Z">
        <w:r w:rsidR="009544B0">
          <w:rPr>
            <w:lang w:val="en-GB"/>
          </w:rPr>
          <w:t>is a</w:t>
        </w:r>
      </w:ins>
      <w:ins w:id="210" w:author="Jesper Bruun" w:date="2020-06-20T09:25:00Z">
        <w:r>
          <w:rPr>
            <w:lang w:val="en-GB"/>
          </w:rPr>
          <w:t xml:space="preserve"> robust choice for clustering</w:t>
        </w:r>
        <w:r>
          <w:rPr>
            <w:lang w:val="en-US"/>
          </w:rPr>
          <w:t xml:space="preserve">. </w:t>
        </w:r>
      </w:ins>
      <w:ins w:id="211" w:author="Jesper Bruun" w:date="2020-06-20T11:20:00Z">
        <w:r w:rsidR="009544B0">
          <w:rPr>
            <w:lang w:val="en-US"/>
          </w:rPr>
          <w:t>Even so, s</w:t>
        </w:r>
      </w:ins>
      <w:ins w:id="212" w:author="Jesper Bruun" w:date="2020-06-20T11:19:00Z">
        <w:r w:rsidR="009544B0">
          <w:rPr>
            <w:lang w:val="en-US"/>
          </w:rPr>
          <w:t xml:space="preserve">trategies for addressing variations exist. For example, </w:t>
        </w:r>
      </w:ins>
      <w:proofErr w:type="spellStart"/>
      <w:ins w:id="213" w:author="Jesper Bruun" w:date="2020-06-20T11:17:00Z">
        <w:r w:rsidR="009544B0">
          <w:rPr>
            <w:lang w:val="en-US"/>
          </w:rPr>
          <w:t>Bruun</w:t>
        </w:r>
        <w:proofErr w:type="spellEnd"/>
        <w:r w:rsidR="009544B0">
          <w:rPr>
            <w:lang w:val="en-US"/>
          </w:rPr>
          <w:t xml:space="preserve"> &amp; Evans (2020) </w:t>
        </w:r>
      </w:ins>
      <w:ins w:id="214" w:author="Jesper Bruun" w:date="2020-06-20T11:18:00Z">
        <w:r w:rsidR="009544B0">
          <w:rPr>
            <w:lang w:val="en-US"/>
          </w:rPr>
          <w:t>appl</w:t>
        </w:r>
      </w:ins>
      <w:ins w:id="215" w:author="Jesper Bruun" w:date="2020-06-20T11:22:00Z">
        <w:r w:rsidR="009544B0">
          <w:rPr>
            <w:lang w:val="en-US"/>
          </w:rPr>
          <w:t>y</w:t>
        </w:r>
      </w:ins>
      <w:ins w:id="216" w:author="Jesper Bruun" w:date="2020-06-20T11:19:00Z">
        <w:r w:rsidR="009544B0">
          <w:rPr>
            <w:lang w:val="en-US"/>
          </w:rPr>
          <w:t xml:space="preserve"> </w:t>
        </w:r>
        <w:proofErr w:type="spellStart"/>
        <w:r w:rsidR="009544B0">
          <w:rPr>
            <w:lang w:val="en-US"/>
          </w:rPr>
          <w:t>Infomap</w:t>
        </w:r>
      </w:ins>
      <w:proofErr w:type="spellEnd"/>
      <w:ins w:id="217" w:author="Jesper Bruun" w:date="2020-06-20T11:17:00Z">
        <w:r w:rsidR="009544B0">
          <w:rPr>
            <w:lang w:val="en-US"/>
          </w:rPr>
          <w:t xml:space="preserve"> 1000 times</w:t>
        </w:r>
      </w:ins>
      <w:ins w:id="218" w:author="Jesper Bruun" w:date="2020-06-20T11:21:00Z">
        <w:r w:rsidR="009544B0">
          <w:rPr>
            <w:lang w:val="en-US"/>
          </w:rPr>
          <w:t xml:space="preserve"> </w:t>
        </w:r>
      </w:ins>
      <w:ins w:id="219" w:author="Jesper Bruun" w:date="2020-06-20T11:17:00Z">
        <w:r w:rsidR="009544B0">
          <w:rPr>
            <w:lang w:val="en-US"/>
          </w:rPr>
          <w:t xml:space="preserve">and </w:t>
        </w:r>
      </w:ins>
      <w:ins w:id="220" w:author="Jesper Bruun" w:date="2020-06-20T11:23:00Z">
        <w:r w:rsidR="009544B0">
          <w:rPr>
            <w:lang w:val="en-US"/>
          </w:rPr>
          <w:t>subsequently use</w:t>
        </w:r>
      </w:ins>
      <w:ins w:id="221" w:author="Jesper Bruun" w:date="2020-06-20T11:17:00Z">
        <w:r w:rsidR="009544B0">
          <w:rPr>
            <w:lang w:val="en-US"/>
          </w:rPr>
          <w:t xml:space="preserve"> the most frequent</w:t>
        </w:r>
      </w:ins>
      <w:ins w:id="222" w:author="Jesper Bruun" w:date="2020-06-20T11:22:00Z">
        <w:r w:rsidR="009544B0">
          <w:rPr>
            <w:lang w:val="en-US"/>
          </w:rPr>
          <w:t>ly appearing set of clusters</w:t>
        </w:r>
      </w:ins>
      <w:ins w:id="223" w:author="Jesper Bruun" w:date="2020-06-20T11:19:00Z">
        <w:r w:rsidR="009544B0">
          <w:rPr>
            <w:lang w:val="en-US"/>
          </w:rPr>
          <w:t>.</w:t>
        </w:r>
      </w:ins>
      <w:ins w:id="224" w:author="Jesper Bruun" w:date="2020-06-20T11:17:00Z">
        <w:r w:rsidR="009544B0">
          <w:rPr>
            <w:lang w:val="en-US"/>
          </w:rPr>
          <w:t xml:space="preserve"> </w:t>
        </w:r>
      </w:ins>
      <w:ins w:id="225" w:author="Jesper Bruun" w:date="2020-06-20T09:25:00Z">
        <w:r>
          <w:rPr>
            <w:lang w:val="en-US"/>
          </w:rPr>
          <w:t>We used Bohlin et al</w:t>
        </w:r>
      </w:ins>
      <w:ins w:id="226" w:author="Jesper Bruun" w:date="2020-06-20T11:15:00Z">
        <w:r w:rsidR="009544B0">
          <w:rPr>
            <w:lang w:val="en-US"/>
          </w:rPr>
          <w:t>.</w:t>
        </w:r>
      </w:ins>
      <w:ins w:id="227" w:author="Jesper Bruun" w:date="2020-06-20T09:25:00Z">
        <w:r>
          <w:rPr>
            <w:lang w:val="en-US"/>
          </w:rPr>
          <w:t xml:space="preserve">’s (2014) framework to </w:t>
        </w:r>
      </w:ins>
      <w:ins w:id="228" w:author="Jesper Bruun" w:date="2020-06-21T09:58:00Z">
        <w:r w:rsidR="007F6CE9">
          <w:rPr>
            <w:lang w:val="en-US"/>
          </w:rPr>
          <w:t>apply</w:t>
        </w:r>
      </w:ins>
      <w:ins w:id="229" w:author="Jesper Bruun" w:date="2020-06-20T09:25:00Z">
        <w:r>
          <w:rPr>
            <w:lang w:val="en-US"/>
          </w:rPr>
          <w:t xml:space="preserve"> </w:t>
        </w:r>
        <w:proofErr w:type="spellStart"/>
        <w:r>
          <w:rPr>
            <w:lang w:val="en-US"/>
          </w:rPr>
          <w:t>Infomap</w:t>
        </w:r>
        <w:proofErr w:type="spellEnd"/>
        <w:r>
          <w:rPr>
            <w:lang w:val="en-US"/>
          </w:rPr>
          <w:t xml:space="preserve"> on our </w:t>
        </w:r>
      </w:ins>
      <w:ins w:id="230" w:author="Jesper Bruun" w:date="2020-06-20T11:11:00Z">
        <w:r w:rsidR="007C38DA">
          <w:rPr>
            <w:lang w:val="en-US"/>
          </w:rPr>
          <w:t xml:space="preserve">linguistic </w:t>
        </w:r>
      </w:ins>
      <w:ins w:id="231" w:author="Jesper Bruun" w:date="2020-06-20T09:25:00Z">
        <w:r>
          <w:rPr>
            <w:lang w:val="en-US"/>
          </w:rPr>
          <w:t xml:space="preserve">networks numerous times, and did not find variations in clustering for the </w:t>
        </w:r>
      </w:ins>
      <w:ins w:id="232" w:author="Jesper Bruun" w:date="2020-06-20T11:11:00Z">
        <w:r w:rsidR="007C38DA">
          <w:rPr>
            <w:lang w:val="en-US"/>
          </w:rPr>
          <w:t xml:space="preserve">linguistic </w:t>
        </w:r>
      </w:ins>
      <w:ins w:id="233" w:author="Jesper Bruun" w:date="2020-06-20T09:25:00Z">
        <w:r>
          <w:rPr>
            <w:lang w:val="en-US"/>
          </w:rPr>
          <w:t>networks used to create the</w:t>
        </w:r>
      </w:ins>
      <w:ins w:id="234" w:author="Jesper Bruun" w:date="2020-06-20T11:10:00Z">
        <w:r w:rsidR="007C38DA">
          <w:rPr>
            <w:lang w:val="en-US"/>
          </w:rPr>
          <w:t xml:space="preserve"> final </w:t>
        </w:r>
      </w:ins>
      <w:ins w:id="235" w:author="Jesper Bruun" w:date="2020-06-20T11:12:00Z">
        <w:r w:rsidR="007C38DA">
          <w:rPr>
            <w:lang w:val="en-US"/>
          </w:rPr>
          <w:t xml:space="preserve">thematic </w:t>
        </w:r>
      </w:ins>
      <w:ins w:id="236" w:author="Jesper Bruun" w:date="2020-06-20T11:10:00Z">
        <w:r w:rsidR="007C38DA">
          <w:rPr>
            <w:lang w:val="en-US"/>
          </w:rPr>
          <w:t xml:space="preserve">maps. </w:t>
        </w:r>
      </w:ins>
      <w:commentRangeEnd w:id="203"/>
      <w:ins w:id="237" w:author="Jesper Bruun" w:date="2020-06-20T11:16:00Z">
        <w:r w:rsidR="009544B0">
          <w:rPr>
            <w:rStyle w:val="CommentReference"/>
          </w:rPr>
          <w:commentReference w:id="203"/>
        </w:r>
      </w:ins>
      <w:ins w:id="238" w:author="Jesper Bruun" w:date="2020-06-20T11:17:00Z">
        <w:r w:rsidR="009544B0">
          <w:rPr>
            <w:lang w:val="en-US"/>
          </w:rPr>
          <w:t xml:space="preserve"> </w:t>
        </w:r>
      </w:ins>
    </w:p>
    <w:p w14:paraId="4F438DD5" w14:textId="77777777" w:rsidR="00326053" w:rsidRPr="00326053" w:rsidRDefault="00326053" w:rsidP="007F194D">
      <w:pPr>
        <w:rPr>
          <w:ins w:id="239" w:author="Jesper Bruun" w:date="2020-06-20T09:24:00Z"/>
          <w:lang w:val="en-US"/>
          <w:rPrChange w:id="240" w:author="Jesper Bruun" w:date="2020-06-20T09:25:00Z">
            <w:rPr>
              <w:ins w:id="241" w:author="Jesper Bruun" w:date="2020-06-20T09:24:00Z"/>
              <w:lang w:val="en-GB"/>
            </w:rPr>
          </w:rPrChange>
        </w:rPr>
      </w:pPr>
    </w:p>
    <w:p w14:paraId="2F79A687" w14:textId="77777777" w:rsidR="00326053" w:rsidRPr="003231AD" w:rsidRDefault="00326053" w:rsidP="007F194D">
      <w:pPr>
        <w:rPr>
          <w:lang w:val="en-GB"/>
        </w:rPr>
      </w:pPr>
    </w:p>
    <w:p w14:paraId="7B41CC14" w14:textId="6A5107CF" w:rsidR="00A93F44" w:rsidRPr="003231AD" w:rsidRDefault="00761A9F" w:rsidP="00E229DF">
      <w:pPr>
        <w:pStyle w:val="FirstLevelSection"/>
        <w:rPr>
          <w:lang w:val="en-GB"/>
        </w:rPr>
      </w:pPr>
      <w:r>
        <w:rPr>
          <w:lang w:val="en-GB"/>
        </w:rPr>
        <w:t>Findings</w:t>
      </w:r>
    </w:p>
    <w:p w14:paraId="764A03B6" w14:textId="243B3A49" w:rsidR="00495604" w:rsidRPr="003231AD" w:rsidRDefault="00C04604" w:rsidP="00495604">
      <w:pPr>
        <w:pStyle w:val="SecondLevelSection"/>
        <w:rPr>
          <w:lang w:val="en-GB"/>
        </w:rPr>
      </w:pPr>
      <w:r w:rsidRPr="003231AD">
        <w:rPr>
          <w:lang w:val="en-GB"/>
        </w:rPr>
        <w:t>Central themes</w:t>
      </w:r>
      <w:r w:rsidR="00761A9F">
        <w:rPr>
          <w:lang w:val="en-GB"/>
        </w:rPr>
        <w:t xml:space="preserve"> </w:t>
      </w:r>
      <w:r w:rsidRPr="003231AD">
        <w:rPr>
          <w:lang w:val="en-GB"/>
        </w:rPr>
        <w:t>in the analy</w:t>
      </w:r>
      <w:r w:rsidR="003231AD" w:rsidRPr="003231AD">
        <w:rPr>
          <w:lang w:val="en-GB"/>
        </w:rPr>
        <w:t>s</w:t>
      </w:r>
      <w:r w:rsidRPr="003231AD">
        <w:rPr>
          <w:lang w:val="en-GB"/>
        </w:rPr>
        <w:t>ed curricul</w:t>
      </w:r>
      <w:r w:rsidR="002F3B14">
        <w:rPr>
          <w:lang w:val="en-GB"/>
        </w:rPr>
        <w:t>ums</w:t>
      </w:r>
      <w:r w:rsidR="00761A9F">
        <w:rPr>
          <w:lang w:val="en-GB"/>
        </w:rPr>
        <w:t xml:space="preserve"> and their interpretations</w:t>
      </w:r>
    </w:p>
    <w:p w14:paraId="0C098972" w14:textId="036F5D67" w:rsidR="00AF0AA5" w:rsidRDefault="00DD1E4A" w:rsidP="00BB2815">
      <w:pPr>
        <w:rPr>
          <w:lang w:val="en-GB"/>
        </w:rPr>
      </w:pPr>
      <w:r w:rsidRPr="003231AD">
        <w:rPr>
          <w:lang w:val="en-GB"/>
        </w:rPr>
        <w:t>This study revealed 13 different themes across the three years. Each theme is constituted by a number of connected words</w:t>
      </w:r>
      <w:r w:rsidR="003231AD">
        <w:rPr>
          <w:lang w:val="en-GB"/>
        </w:rPr>
        <w:t xml:space="preserve"> and network maps</w:t>
      </w:r>
      <w:r w:rsidR="00FD1BBB">
        <w:rPr>
          <w:lang w:val="en-GB"/>
        </w:rPr>
        <w:t xml:space="preserve"> show linguistic connections between themes. Figure 2 shows network maps for 2010</w:t>
      </w:r>
      <w:r w:rsidRPr="003231AD">
        <w:rPr>
          <w:lang w:val="en-GB"/>
        </w:rPr>
        <w:t xml:space="preserve">. </w:t>
      </w:r>
    </w:p>
    <w:p w14:paraId="625EF99B" w14:textId="77777777" w:rsidR="00BB2815" w:rsidRDefault="00BB2815" w:rsidP="00BB2815">
      <w:pPr>
        <w:rPr>
          <w:lang w:val="en-GB"/>
        </w:rPr>
      </w:pPr>
    </w:p>
    <w:p w14:paraId="42F0865D" w14:textId="205F88A3" w:rsidR="00AF0AA5" w:rsidRDefault="00AF0AA5" w:rsidP="00AF0AA5">
      <w:pPr>
        <w:spacing w:after="200"/>
        <w:jc w:val="both"/>
        <w:rPr>
          <w:lang w:val="en-GB" w:eastAsia="fi-FI"/>
        </w:rPr>
      </w:pPr>
      <w:r>
        <w:rPr>
          <w:lang w:val="en-GB" w:eastAsia="fi-FI"/>
        </w:rPr>
        <w:t xml:space="preserve">Here we focus on four on the more prevalent and central themes which emerged from our TDNA. </w:t>
      </w:r>
      <w:r w:rsidRPr="00761A9F">
        <w:rPr>
          <w:lang w:val="en-GB" w:eastAsia="fi-FI"/>
        </w:rPr>
        <w:t xml:space="preserve">Theme 10 (Structural Demands to the BSC) communicates </w:t>
      </w:r>
      <w:r>
        <w:rPr>
          <w:lang w:val="en-GB" w:eastAsia="fi-FI"/>
        </w:rPr>
        <w:t>to teachers (and other stakeholders) that the preferred structure is through thematic modules</w:t>
      </w:r>
      <w:r w:rsidRPr="00761A9F">
        <w:rPr>
          <w:lang w:val="en-GB" w:eastAsia="fi-FI"/>
        </w:rPr>
        <w:t>. In all three curricula, interdisciplinary aspects are</w:t>
      </w:r>
      <w:r>
        <w:rPr>
          <w:lang w:val="en-GB" w:eastAsia="fi-FI"/>
        </w:rPr>
        <w:t xml:space="preserve"> also</w:t>
      </w:r>
      <w:r w:rsidRPr="00761A9F">
        <w:rPr>
          <w:lang w:val="en-GB" w:eastAsia="fi-FI"/>
        </w:rPr>
        <w:t xml:space="preserve"> addressed here. </w:t>
      </w:r>
      <w:r>
        <w:rPr>
          <w:lang w:val="en-GB" w:eastAsia="fi-FI"/>
        </w:rPr>
        <w:t xml:space="preserve">This aspect links to teacher practice in complex ways: Danish teachers who work with interdisciplinary aspects find that, for example, time and collaboration pose obstacles to this intention (e.g. </w:t>
      </w:r>
      <w:proofErr w:type="spellStart"/>
      <w:r w:rsidRPr="00DF352F">
        <w:rPr>
          <w:lang w:val="en-GB" w:eastAsia="fi-FI"/>
        </w:rPr>
        <w:t>Elmegaard</w:t>
      </w:r>
      <w:proofErr w:type="spellEnd"/>
      <w:r w:rsidRPr="00DF352F">
        <w:rPr>
          <w:lang w:val="en-GB" w:eastAsia="fi-FI"/>
        </w:rPr>
        <w:t xml:space="preserve">, </w:t>
      </w:r>
      <w:proofErr w:type="spellStart"/>
      <w:r w:rsidRPr="00DF352F">
        <w:rPr>
          <w:lang w:val="en-GB" w:eastAsia="fi-FI"/>
        </w:rPr>
        <w:t>Bruun</w:t>
      </w:r>
      <w:proofErr w:type="spellEnd"/>
      <w:r w:rsidRPr="00DF352F">
        <w:rPr>
          <w:lang w:val="en-GB" w:eastAsia="fi-FI"/>
        </w:rPr>
        <w:t>, &amp; Nielsen 2015</w:t>
      </w:r>
      <w:r>
        <w:rPr>
          <w:lang w:val="en-GB" w:eastAsia="fi-FI"/>
        </w:rPr>
        <w:t>)</w:t>
      </w:r>
    </w:p>
    <w:p w14:paraId="485A1550" w14:textId="1C055116" w:rsidR="00AF0AA5" w:rsidRDefault="00AF0AA5" w:rsidP="00AF0AA5">
      <w:pPr>
        <w:spacing w:after="200"/>
        <w:jc w:val="both"/>
        <w:rPr>
          <w:lang w:val="en-GB" w:eastAsia="fi-FI"/>
        </w:rPr>
      </w:pPr>
      <w:r>
        <w:rPr>
          <w:lang w:val="en-GB" w:eastAsia="fi-FI"/>
        </w:rPr>
        <w:t xml:space="preserve">Theme 11 (Importance of Science in a Bildung Perspective) is prevalent in all curriculums. The focus here is on development of students as persons who can reflect on science as they take part in society, which has strong links to both the Danish Bildung perspective as well as scientific literacy discussions (Evans &amp; Dolin 2018). Political discourse in Denmark emphasises the Bildung aspect in upper secondary schooling, and Danish upper secondary teachers find that this aspect is an important part of their practice (e.g. Dolin et al. 2014). </w:t>
      </w:r>
    </w:p>
    <w:p w14:paraId="2F8735D1" w14:textId="159D8DF6" w:rsidR="003231AD" w:rsidRPr="003231AD" w:rsidRDefault="00FD1BBB" w:rsidP="003231AD">
      <w:pPr>
        <w:widowControl w:val="0"/>
        <w:tabs>
          <w:tab w:val="left" w:pos="567"/>
        </w:tabs>
        <w:spacing w:after="240"/>
        <w:jc w:val="both"/>
        <w:rPr>
          <w:sz w:val="20"/>
          <w:lang w:val="en-GB" w:eastAsia="fi-FI"/>
        </w:rPr>
      </w:pPr>
      <w:r w:rsidRPr="003231AD">
        <w:rPr>
          <w:noProof/>
          <w:sz w:val="20"/>
          <w:lang w:val="en-GB" w:eastAsia="fi-FI"/>
        </w:rPr>
        <w:drawing>
          <wp:inline distT="0" distB="0" distL="0" distR="0" wp14:anchorId="4C1E167C" wp14:editId="5F369FB0">
            <wp:extent cx="5579533" cy="3513638"/>
            <wp:effectExtent l="0" t="0" r="0" b="4445"/>
            <wp:docPr id="4" name="Picture 4" descr="A picture containing person,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2 at 17.50.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11086" cy="3596482"/>
                    </a:xfrm>
                    <a:prstGeom prst="rect">
                      <a:avLst/>
                    </a:prstGeom>
                  </pic:spPr>
                </pic:pic>
              </a:graphicData>
            </a:graphic>
          </wp:inline>
        </w:drawing>
      </w:r>
    </w:p>
    <w:p w14:paraId="746CDDFD" w14:textId="77777777" w:rsidR="008B25CA" w:rsidRPr="003231AD" w:rsidRDefault="003231AD" w:rsidP="008B25CA">
      <w:pPr>
        <w:widowControl w:val="0"/>
        <w:tabs>
          <w:tab w:val="left" w:pos="567"/>
        </w:tabs>
        <w:spacing w:after="240"/>
        <w:jc w:val="both"/>
        <w:rPr>
          <w:ins w:id="242" w:author="Jesper Bruun" w:date="2020-06-21T10:06:00Z"/>
          <w:sz w:val="20"/>
          <w:lang w:val="en-GB"/>
        </w:rPr>
      </w:pPr>
      <w:r w:rsidRPr="003231AD">
        <w:rPr>
          <w:sz w:val="20"/>
          <w:lang w:val="en-GB" w:eastAsia="fi-FI"/>
        </w:rPr>
        <w:lastRenderedPageBreak/>
        <w:t>Figure 2. The thematic map for BSC curriculum</w:t>
      </w:r>
      <w:r w:rsidR="002F3B14">
        <w:rPr>
          <w:sz w:val="20"/>
          <w:lang w:val="en-GB" w:eastAsia="fi-FI"/>
        </w:rPr>
        <w:t>s</w:t>
      </w:r>
      <w:r w:rsidRPr="003231AD">
        <w:rPr>
          <w:sz w:val="20"/>
          <w:lang w:val="en-GB" w:eastAsia="fi-FI"/>
        </w:rPr>
        <w:t xml:space="preserve"> from 2010. The sizes of circles signify the prevalence of the theme of the constituent words in themes.</w:t>
      </w:r>
      <w:ins w:id="243" w:author="Jesper Bruun" w:date="2020-06-20T10:25:00Z">
        <w:r w:rsidR="00F71FC2">
          <w:rPr>
            <w:sz w:val="20"/>
            <w:lang w:val="en-GB" w:eastAsia="fi-FI"/>
          </w:rPr>
          <w:t xml:space="preserve"> </w:t>
        </w:r>
        <w:commentRangeStart w:id="244"/>
        <w:r w:rsidR="00F71FC2">
          <w:rPr>
            <w:sz w:val="20"/>
            <w:lang w:val="en-GB" w:eastAsia="fi-FI"/>
          </w:rPr>
          <w:t>The sizes of arrows reflect the tendency of words in one cluster to connect to words in another cluster.</w:t>
        </w:r>
      </w:ins>
      <w:r w:rsidRPr="003231AD">
        <w:rPr>
          <w:sz w:val="20"/>
          <w:lang w:val="en-GB" w:eastAsia="fi-FI"/>
        </w:rPr>
        <w:t xml:space="preserve"> </w:t>
      </w:r>
      <w:commentRangeEnd w:id="244"/>
      <w:r w:rsidR="00F71FC2">
        <w:rPr>
          <w:rStyle w:val="CommentReference"/>
        </w:rPr>
        <w:commentReference w:id="244"/>
      </w:r>
      <w:r w:rsidR="002F3B14">
        <w:rPr>
          <w:sz w:val="20"/>
          <w:lang w:val="en-GB" w:eastAsia="fi-FI"/>
        </w:rPr>
        <w:t>See Andersen (2017) and Bruun et al. (201</w:t>
      </w:r>
      <w:r w:rsidR="002435DB">
        <w:rPr>
          <w:sz w:val="20"/>
          <w:lang w:val="en-GB" w:eastAsia="fi-FI"/>
        </w:rPr>
        <w:t>9</w:t>
      </w:r>
      <w:r w:rsidR="002F3B14">
        <w:rPr>
          <w:sz w:val="20"/>
          <w:lang w:val="en-GB" w:eastAsia="fi-FI"/>
        </w:rPr>
        <w:t xml:space="preserve">) for details. </w:t>
      </w:r>
      <w:ins w:id="245" w:author="Jesper Bruun" w:date="2020-06-21T10:06:00Z">
        <w:r w:rsidR="008B25CA">
          <w:rPr>
            <w:sz w:val="20"/>
            <w:lang w:val="en-GB" w:eastAsia="fi-FI"/>
          </w:rPr>
          <w:t xml:space="preserve">Visualisation made with </w:t>
        </w:r>
        <w:proofErr w:type="spellStart"/>
        <w:r w:rsidR="008B25CA">
          <w:rPr>
            <w:sz w:val="20"/>
            <w:lang w:val="en-GB" w:eastAsia="fi-FI"/>
          </w:rPr>
          <w:t>MapEquation</w:t>
        </w:r>
        <w:proofErr w:type="spellEnd"/>
        <w:r w:rsidR="008B25CA">
          <w:rPr>
            <w:sz w:val="20"/>
            <w:lang w:val="en-GB" w:eastAsia="fi-FI"/>
          </w:rPr>
          <w:t xml:space="preserve"> (see Bohlin et al. 2014). </w:t>
        </w:r>
        <w:bookmarkStart w:id="246" w:name="_GoBack"/>
        <w:bookmarkEnd w:id="246"/>
      </w:ins>
    </w:p>
    <w:p w14:paraId="71286678" w14:textId="37AC31DA" w:rsidR="003231AD" w:rsidRPr="003231AD" w:rsidRDefault="003231AD" w:rsidP="003231AD">
      <w:pPr>
        <w:widowControl w:val="0"/>
        <w:tabs>
          <w:tab w:val="left" w:pos="567"/>
        </w:tabs>
        <w:spacing w:after="240"/>
        <w:jc w:val="both"/>
        <w:rPr>
          <w:sz w:val="20"/>
          <w:lang w:val="en-GB"/>
        </w:rPr>
      </w:pPr>
    </w:p>
    <w:p w14:paraId="6B296EA9" w14:textId="77777777" w:rsidR="003231AD" w:rsidRDefault="003231AD" w:rsidP="00DD1E4A">
      <w:pPr>
        <w:rPr>
          <w:lang w:val="en-GB"/>
        </w:rPr>
      </w:pPr>
    </w:p>
    <w:p w14:paraId="0A46835E" w14:textId="799BDD31" w:rsidR="00761A9F" w:rsidRPr="00761A9F" w:rsidRDefault="00761A9F" w:rsidP="00761A9F">
      <w:pPr>
        <w:spacing w:after="200"/>
        <w:jc w:val="both"/>
        <w:rPr>
          <w:lang w:val="en-GB" w:eastAsia="fi-FI"/>
        </w:rPr>
      </w:pPr>
      <w:r>
        <w:rPr>
          <w:lang w:val="en-GB" w:eastAsia="fi-FI"/>
        </w:rPr>
        <w:t xml:space="preserve">Theme 10 </w:t>
      </w:r>
      <w:r w:rsidR="00EF6BDA">
        <w:rPr>
          <w:lang w:val="en-GB" w:eastAsia="fi-FI"/>
        </w:rPr>
        <w:t>was</w:t>
      </w:r>
      <w:r>
        <w:rPr>
          <w:lang w:val="en-GB" w:eastAsia="fi-FI"/>
        </w:rPr>
        <w:t xml:space="preserve"> always connected to Theme 11, which may signify an intended connection between how the course is taught and </w:t>
      </w:r>
      <w:r w:rsidR="004C04A3">
        <w:rPr>
          <w:lang w:val="en-GB" w:eastAsia="fi-FI"/>
        </w:rPr>
        <w:t xml:space="preserve">how students should develop as human beings. Interestingly, </w:t>
      </w:r>
      <w:r w:rsidR="00C826D3">
        <w:rPr>
          <w:lang w:val="en-GB" w:eastAsia="fi-FI"/>
        </w:rPr>
        <w:t>Theme 12</w:t>
      </w:r>
      <w:r w:rsidR="004C04A3">
        <w:rPr>
          <w:lang w:val="en-GB" w:eastAsia="fi-FI"/>
        </w:rPr>
        <w:t xml:space="preserve"> </w:t>
      </w:r>
      <w:r w:rsidR="00C826D3">
        <w:rPr>
          <w:lang w:val="en-GB" w:eastAsia="fi-FI"/>
        </w:rPr>
        <w:t>(</w:t>
      </w:r>
      <w:r w:rsidR="004C04A3">
        <w:rPr>
          <w:lang w:val="en-GB" w:eastAsia="fi-FI"/>
        </w:rPr>
        <w:t>Implementation of Teaching</w:t>
      </w:r>
      <w:r w:rsidR="00C826D3">
        <w:rPr>
          <w:lang w:val="en-GB" w:eastAsia="fi-FI"/>
        </w:rPr>
        <w:t>)</w:t>
      </w:r>
      <w:r w:rsidR="004C04A3">
        <w:rPr>
          <w:lang w:val="en-GB" w:eastAsia="fi-FI"/>
        </w:rPr>
        <w:t xml:space="preserve"> appears in 2007 and specifies in more detail, </w:t>
      </w:r>
      <w:r w:rsidR="00EF6BDA">
        <w:rPr>
          <w:lang w:val="en-GB" w:eastAsia="fi-FI"/>
        </w:rPr>
        <w:t>how teaching should be conducted (e.g. making observations, using themes as a basis for experimentation)</w:t>
      </w:r>
      <w:r w:rsidR="004C04A3">
        <w:rPr>
          <w:lang w:val="en-GB" w:eastAsia="fi-FI"/>
        </w:rPr>
        <w:t xml:space="preserve">. As such, it could be seen as an elaboration of Theme 10, </w:t>
      </w:r>
      <w:r w:rsidR="00B1203D">
        <w:rPr>
          <w:lang w:val="en-GB" w:eastAsia="fi-FI"/>
        </w:rPr>
        <w:t>although only</w:t>
      </w:r>
      <w:r w:rsidR="004C04A3">
        <w:rPr>
          <w:lang w:val="en-GB" w:eastAsia="fi-FI"/>
        </w:rPr>
        <w:t xml:space="preserve"> few linguistic connections appear</w:t>
      </w:r>
      <w:r w:rsidR="00EF6BDA">
        <w:rPr>
          <w:lang w:val="en-GB" w:eastAsia="fi-FI"/>
        </w:rPr>
        <w:t>ed</w:t>
      </w:r>
      <w:r w:rsidR="004C04A3">
        <w:rPr>
          <w:lang w:val="en-GB" w:eastAsia="fi-FI"/>
        </w:rPr>
        <w:t xml:space="preserve"> between the two. Thus, </w:t>
      </w:r>
      <w:r w:rsidR="00EF6BDA">
        <w:rPr>
          <w:lang w:val="en-GB" w:eastAsia="fi-FI"/>
        </w:rPr>
        <w:t>the curriculums seemed</w:t>
      </w:r>
      <w:r w:rsidR="004C04A3">
        <w:rPr>
          <w:lang w:val="en-GB" w:eastAsia="fi-FI"/>
        </w:rPr>
        <w:t xml:space="preserve"> open to </w:t>
      </w:r>
      <w:r w:rsidR="00B1203D">
        <w:rPr>
          <w:lang w:val="en-GB" w:eastAsia="fi-FI"/>
        </w:rPr>
        <w:t xml:space="preserve">teacher </w:t>
      </w:r>
      <w:r w:rsidR="004C04A3">
        <w:rPr>
          <w:lang w:val="en-GB" w:eastAsia="fi-FI"/>
        </w:rPr>
        <w:t>interpretation</w:t>
      </w:r>
      <w:r w:rsidR="00B1203D">
        <w:rPr>
          <w:lang w:val="en-GB" w:eastAsia="fi-FI"/>
        </w:rPr>
        <w:t>s</w:t>
      </w:r>
      <w:r w:rsidR="00EF6BDA">
        <w:rPr>
          <w:lang w:val="en-GB" w:eastAsia="fi-FI"/>
        </w:rPr>
        <w:t xml:space="preserve"> of</w:t>
      </w:r>
      <w:r w:rsidR="004C04A3">
        <w:rPr>
          <w:lang w:val="en-GB" w:eastAsia="fi-FI"/>
        </w:rPr>
        <w:t xml:space="preserve"> how </w:t>
      </w:r>
      <w:r w:rsidR="00EF6BDA">
        <w:rPr>
          <w:lang w:val="en-GB" w:eastAsia="fi-FI"/>
        </w:rPr>
        <w:t xml:space="preserve">different student activities were meant to support, for example, interdisciplinarity and </w:t>
      </w:r>
      <w:del w:id="247" w:author="Jesper Bruun" w:date="2020-06-20T11:04:00Z">
        <w:r w:rsidR="00EF6BDA" w:rsidDel="00572807">
          <w:rPr>
            <w:lang w:val="en-GB" w:eastAsia="fi-FI"/>
          </w:rPr>
          <w:delText>student activation</w:delText>
        </w:r>
      </w:del>
      <w:ins w:id="248" w:author="Jesper Bruun" w:date="2020-06-20T11:04:00Z">
        <w:r w:rsidR="00572807">
          <w:rPr>
            <w:lang w:val="en-GB" w:eastAsia="fi-FI"/>
          </w:rPr>
          <w:t>the use of them</w:t>
        </w:r>
        <w:r w:rsidR="007C38DA">
          <w:rPr>
            <w:lang w:val="en-GB" w:eastAsia="fi-FI"/>
          </w:rPr>
          <w:t>atic topics</w:t>
        </w:r>
      </w:ins>
      <w:r w:rsidR="00EF6BDA">
        <w:rPr>
          <w:lang w:val="en-GB" w:eastAsia="fi-FI"/>
        </w:rPr>
        <w:t xml:space="preserve">. </w:t>
      </w:r>
    </w:p>
    <w:p w14:paraId="46822808" w14:textId="67BCBA48" w:rsidR="00761A9F" w:rsidRDefault="00761A9F" w:rsidP="00BB2815">
      <w:pPr>
        <w:spacing w:after="200"/>
        <w:jc w:val="both"/>
        <w:rPr>
          <w:lang w:val="en-GB" w:eastAsia="fi-FI"/>
        </w:rPr>
      </w:pPr>
      <w:r w:rsidRPr="00761A9F">
        <w:rPr>
          <w:lang w:val="en-GB" w:eastAsia="fi-FI"/>
        </w:rPr>
        <w:t>Theme 1</w:t>
      </w:r>
      <w:r w:rsidR="004C04A3">
        <w:rPr>
          <w:lang w:val="en-GB" w:eastAsia="fi-FI"/>
        </w:rPr>
        <w:t>3</w:t>
      </w:r>
      <w:r w:rsidRPr="00761A9F">
        <w:rPr>
          <w:lang w:val="en-GB" w:eastAsia="fi-FI"/>
        </w:rPr>
        <w:t xml:space="preserve"> (BSC Identity as a Course) conveys how the BSC</w:t>
      </w:r>
      <w:r w:rsidR="00EF6BDA">
        <w:rPr>
          <w:lang w:val="en-GB" w:eastAsia="fi-FI"/>
        </w:rPr>
        <w:t xml:space="preserve"> should be construed as a school subject in Danish upper secondary schools. It should be seen as an introduction to the natural sciences and how these and their methods are related to each other. Linking natural sciences and different methods and models used in natural sciences may have a profound impact on teachers’ practice, if teachers are used to focus only on one scientific school discipline at time. </w:t>
      </w:r>
      <w:r w:rsidR="00C826D3">
        <w:rPr>
          <w:lang w:val="en-GB" w:eastAsia="fi-FI"/>
        </w:rPr>
        <w:t xml:space="preserve">For example, Andersen (2017) also observed teachers’ implementation of the BSC and found that most of the observed teachers predominantly addressed one scientific school discipline in their teaching. </w:t>
      </w:r>
      <w:r w:rsidR="002C1E85">
        <w:rPr>
          <w:lang w:val="en-GB" w:eastAsia="fi-FI"/>
        </w:rPr>
        <w:t xml:space="preserve">Table 1 summarises these themes. </w:t>
      </w:r>
    </w:p>
    <w:p w14:paraId="4C0FAB35" w14:textId="0993213D" w:rsidR="00DD1E4A" w:rsidRPr="003231AD" w:rsidRDefault="00DD1E4A" w:rsidP="00DD1E4A">
      <w:pPr>
        <w:spacing w:after="200" w:line="276" w:lineRule="auto"/>
        <w:jc w:val="both"/>
        <w:rPr>
          <w:sz w:val="20"/>
          <w:lang w:val="en-GB" w:eastAsia="fi-FI"/>
        </w:rPr>
      </w:pPr>
      <w:r w:rsidRPr="003231AD">
        <w:rPr>
          <w:sz w:val="20"/>
          <w:lang w:val="en-GB" w:eastAsia="fi-FI"/>
        </w:rPr>
        <w:t xml:space="preserve">Table 1. Themes identified in thematic maps. </w:t>
      </w:r>
    </w:p>
    <w:tbl>
      <w:tblPr>
        <w:tblStyle w:val="TableGrid"/>
        <w:tblW w:w="0" w:type="auto"/>
        <w:tblLook w:val="04A0" w:firstRow="1" w:lastRow="0" w:firstColumn="1" w:lastColumn="0" w:noHBand="0" w:noVBand="1"/>
      </w:tblPr>
      <w:tblGrid>
        <w:gridCol w:w="416"/>
        <w:gridCol w:w="2943"/>
        <w:gridCol w:w="5657"/>
      </w:tblGrid>
      <w:tr w:rsidR="00DD1E4A" w:rsidRPr="003231AD" w14:paraId="3832BB6A" w14:textId="77777777" w:rsidTr="00761A9F">
        <w:trPr>
          <w:trHeight w:val="227"/>
        </w:trPr>
        <w:tc>
          <w:tcPr>
            <w:tcW w:w="416" w:type="dxa"/>
          </w:tcPr>
          <w:p w14:paraId="1027E334"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w:t>
            </w:r>
          </w:p>
        </w:tc>
        <w:tc>
          <w:tcPr>
            <w:tcW w:w="3265" w:type="dxa"/>
          </w:tcPr>
          <w:p w14:paraId="6543F849"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Theme</w:t>
            </w:r>
          </w:p>
        </w:tc>
        <w:tc>
          <w:tcPr>
            <w:tcW w:w="6520" w:type="dxa"/>
          </w:tcPr>
          <w:p w14:paraId="7B9903C6"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Summary of interpretations (quotes are our translations)</w:t>
            </w:r>
          </w:p>
        </w:tc>
      </w:tr>
      <w:tr w:rsidR="00DD1E4A" w:rsidRPr="003231AD" w14:paraId="68D1A472" w14:textId="77777777" w:rsidTr="00761A9F">
        <w:tc>
          <w:tcPr>
            <w:tcW w:w="416" w:type="dxa"/>
          </w:tcPr>
          <w:p w14:paraId="0D4CAE59" w14:textId="77777777" w:rsidR="00DD1E4A" w:rsidRPr="003231AD" w:rsidRDefault="00DD1E4A" w:rsidP="00761A9F">
            <w:pPr>
              <w:spacing w:after="200" w:line="276" w:lineRule="auto"/>
              <w:jc w:val="both"/>
              <w:rPr>
                <w:sz w:val="20"/>
                <w:lang w:val="en-GB" w:eastAsia="fi-FI"/>
              </w:rPr>
            </w:pPr>
            <w:r w:rsidRPr="003231AD">
              <w:rPr>
                <w:sz w:val="20"/>
                <w:lang w:val="en-GB" w:eastAsia="fi-FI"/>
              </w:rPr>
              <w:t>10</w:t>
            </w:r>
          </w:p>
        </w:tc>
        <w:tc>
          <w:tcPr>
            <w:tcW w:w="3265" w:type="dxa"/>
          </w:tcPr>
          <w:p w14:paraId="51C941D4" w14:textId="456769F3"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Structural </w:t>
            </w:r>
            <w:r w:rsidR="00FD1BBB" w:rsidRPr="00293129">
              <w:rPr>
                <w:i/>
                <w:iCs/>
                <w:sz w:val="20"/>
                <w:lang w:val="en-GB" w:eastAsia="fi-FI"/>
              </w:rPr>
              <w:t>D</w:t>
            </w:r>
            <w:r w:rsidRPr="00293129">
              <w:rPr>
                <w:i/>
                <w:iCs/>
                <w:sz w:val="20"/>
                <w:lang w:val="en-GB" w:eastAsia="fi-FI"/>
              </w:rPr>
              <w:t>emands to the BSC</w:t>
            </w:r>
          </w:p>
        </w:tc>
        <w:tc>
          <w:tcPr>
            <w:tcW w:w="6520" w:type="dxa"/>
          </w:tcPr>
          <w:p w14:paraId="30EF5661" w14:textId="77777777" w:rsidR="00DD1E4A" w:rsidRPr="003231AD" w:rsidRDefault="00DD1E4A" w:rsidP="00761A9F">
            <w:pPr>
              <w:autoSpaceDE w:val="0"/>
              <w:autoSpaceDN w:val="0"/>
              <w:adjustRightInd w:val="0"/>
              <w:rPr>
                <w:color w:val="000000"/>
                <w:sz w:val="21"/>
                <w:szCs w:val="21"/>
                <w:lang w:val="en-GB"/>
              </w:rPr>
            </w:pPr>
            <w:r w:rsidRPr="003231AD">
              <w:rPr>
                <w:sz w:val="20"/>
                <w:lang w:val="en-GB" w:eastAsia="fi-FI"/>
              </w:rPr>
              <w:t xml:space="preserve">Focus on student activity, thematic topics and pluridisciplinarity. Sample wording belong to this theme (2004): </w:t>
            </w:r>
            <w:r w:rsidRPr="003231AD">
              <w:rPr>
                <w:i/>
                <w:color w:val="000000"/>
                <w:sz w:val="21"/>
                <w:szCs w:val="21"/>
                <w:lang w:val="en-GB"/>
              </w:rPr>
              <w:t xml:space="preserve">"the </w:t>
            </w:r>
            <w:r w:rsidRPr="003231AD">
              <w:rPr>
                <w:i/>
                <w:color w:val="000000" w:themeColor="text1"/>
                <w:sz w:val="17"/>
                <w:szCs w:val="17"/>
                <w:lang w:val="en-GB"/>
              </w:rPr>
              <w:t xml:space="preserve">BSC </w:t>
            </w:r>
            <w:r w:rsidRPr="003231AD">
              <w:rPr>
                <w:i/>
                <w:color w:val="000000"/>
                <w:sz w:val="21"/>
                <w:szCs w:val="21"/>
                <w:lang w:val="en-GB"/>
              </w:rPr>
              <w:t>implementation should be based on thematic topics which are preferably pluridisciplinary"</w:t>
            </w:r>
          </w:p>
        </w:tc>
      </w:tr>
      <w:tr w:rsidR="00DD1E4A" w:rsidRPr="003231AD" w14:paraId="420DB7A2" w14:textId="77777777" w:rsidTr="00761A9F">
        <w:tc>
          <w:tcPr>
            <w:tcW w:w="416" w:type="dxa"/>
          </w:tcPr>
          <w:p w14:paraId="4D9EA81E" w14:textId="77777777" w:rsidR="00DD1E4A" w:rsidRPr="003231AD" w:rsidRDefault="00DD1E4A" w:rsidP="00761A9F">
            <w:pPr>
              <w:spacing w:after="200" w:line="276" w:lineRule="auto"/>
              <w:jc w:val="both"/>
              <w:rPr>
                <w:sz w:val="20"/>
                <w:lang w:val="en-GB" w:eastAsia="fi-FI"/>
              </w:rPr>
            </w:pPr>
            <w:r w:rsidRPr="003231AD">
              <w:rPr>
                <w:sz w:val="20"/>
                <w:lang w:val="en-GB" w:eastAsia="fi-FI"/>
              </w:rPr>
              <w:t>11</w:t>
            </w:r>
          </w:p>
        </w:tc>
        <w:tc>
          <w:tcPr>
            <w:tcW w:w="3265" w:type="dxa"/>
          </w:tcPr>
          <w:p w14:paraId="5AA466A8" w14:textId="7B8021A7"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Importance of Science in a Bildung </w:t>
            </w:r>
            <w:r w:rsidR="00FD1BBB" w:rsidRPr="00293129">
              <w:rPr>
                <w:i/>
                <w:iCs/>
                <w:sz w:val="20"/>
                <w:lang w:val="en-GB" w:eastAsia="fi-FI"/>
              </w:rPr>
              <w:t>P</w:t>
            </w:r>
            <w:r w:rsidRPr="00293129">
              <w:rPr>
                <w:i/>
                <w:iCs/>
                <w:sz w:val="20"/>
                <w:lang w:val="en-GB" w:eastAsia="fi-FI"/>
              </w:rPr>
              <w:t>erspective</w:t>
            </w:r>
          </w:p>
        </w:tc>
        <w:tc>
          <w:tcPr>
            <w:tcW w:w="6520" w:type="dxa"/>
          </w:tcPr>
          <w:p w14:paraId="70031A1D" w14:textId="2FDEA46F" w:rsidR="00DD1E4A" w:rsidRPr="003231AD" w:rsidRDefault="00DD1E4A" w:rsidP="00761A9F">
            <w:pPr>
              <w:autoSpaceDE w:val="0"/>
              <w:autoSpaceDN w:val="0"/>
              <w:adjustRightInd w:val="0"/>
              <w:rPr>
                <w:sz w:val="20"/>
                <w:szCs w:val="20"/>
                <w:lang w:val="en-GB"/>
              </w:rPr>
            </w:pPr>
            <w:r w:rsidRPr="003231AD">
              <w:rPr>
                <w:sz w:val="20"/>
                <w:szCs w:val="20"/>
                <w:lang w:val="en-GB" w:eastAsia="fi-FI"/>
              </w:rPr>
              <w:t xml:space="preserve">Focus on developing students as persons who can reflect on science as they take part in society. </w:t>
            </w:r>
            <w:r w:rsidRPr="003231AD">
              <w:rPr>
                <w:sz w:val="20"/>
                <w:szCs w:val="20"/>
                <w:lang w:val="en-GB"/>
              </w:rPr>
              <w:t>Sample wording belong to this theme (2004/2007/2010): “</w:t>
            </w:r>
            <w:r w:rsidRPr="003231AD">
              <w:rPr>
                <w:i/>
                <w:sz w:val="20"/>
                <w:szCs w:val="20"/>
                <w:lang w:val="en-GB"/>
              </w:rPr>
              <w:t>[students] can express a knowledge-based opinion on issues and problems with a natural sciences aspect.”</w:t>
            </w:r>
          </w:p>
        </w:tc>
      </w:tr>
      <w:tr w:rsidR="00DD1E4A" w:rsidRPr="003231AD" w14:paraId="6E1256FA" w14:textId="77777777" w:rsidTr="00761A9F">
        <w:tc>
          <w:tcPr>
            <w:tcW w:w="416" w:type="dxa"/>
          </w:tcPr>
          <w:p w14:paraId="234A8750" w14:textId="77777777" w:rsidR="00DD1E4A" w:rsidRPr="003231AD" w:rsidRDefault="00DD1E4A" w:rsidP="00761A9F">
            <w:pPr>
              <w:spacing w:after="200" w:line="276" w:lineRule="auto"/>
              <w:jc w:val="both"/>
              <w:rPr>
                <w:sz w:val="20"/>
                <w:lang w:val="en-GB" w:eastAsia="fi-FI"/>
              </w:rPr>
            </w:pPr>
            <w:r w:rsidRPr="003231AD">
              <w:rPr>
                <w:sz w:val="20"/>
                <w:lang w:val="en-GB" w:eastAsia="fi-FI"/>
              </w:rPr>
              <w:t>12</w:t>
            </w:r>
          </w:p>
        </w:tc>
        <w:tc>
          <w:tcPr>
            <w:tcW w:w="3265" w:type="dxa"/>
          </w:tcPr>
          <w:p w14:paraId="7D35CA25" w14:textId="48A8F87D"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Implementation of </w:t>
            </w:r>
            <w:r w:rsidR="00FD1BBB" w:rsidRPr="00293129">
              <w:rPr>
                <w:i/>
                <w:iCs/>
                <w:sz w:val="20"/>
                <w:lang w:val="en-GB" w:eastAsia="fi-FI"/>
              </w:rPr>
              <w:t>T</w:t>
            </w:r>
            <w:r w:rsidRPr="00293129">
              <w:rPr>
                <w:i/>
                <w:iCs/>
                <w:sz w:val="20"/>
                <w:lang w:val="en-GB" w:eastAsia="fi-FI"/>
              </w:rPr>
              <w:t>eaching</w:t>
            </w:r>
          </w:p>
        </w:tc>
        <w:tc>
          <w:tcPr>
            <w:tcW w:w="6520" w:type="dxa"/>
          </w:tcPr>
          <w:p w14:paraId="1398F597" w14:textId="350842AB" w:rsidR="00DD1E4A" w:rsidRPr="003231AD" w:rsidRDefault="00DD1E4A" w:rsidP="00761A9F">
            <w:pPr>
              <w:spacing w:after="200" w:line="276" w:lineRule="auto"/>
              <w:jc w:val="both"/>
              <w:rPr>
                <w:sz w:val="20"/>
                <w:lang w:val="en-GB" w:eastAsia="fi-FI"/>
              </w:rPr>
            </w:pPr>
            <w:r w:rsidRPr="003231AD">
              <w:rPr>
                <w:sz w:val="20"/>
                <w:lang w:val="en-GB" w:eastAsia="fi-FI"/>
              </w:rPr>
              <w:t>Requirements for implementation. The theme appears in 2007 and 2010. Sample wording (2010)</w:t>
            </w:r>
            <w:proofErr w:type="gramStart"/>
            <w:r w:rsidRPr="003231AD">
              <w:rPr>
                <w:sz w:val="20"/>
                <w:lang w:val="en-GB" w:eastAsia="fi-FI"/>
              </w:rPr>
              <w:t>:</w:t>
            </w:r>
            <w:r w:rsidR="000B0622">
              <w:rPr>
                <w:sz w:val="20"/>
                <w:lang w:val="en-GB" w:eastAsia="fi-FI"/>
              </w:rPr>
              <w:t xml:space="preserve"> </w:t>
            </w:r>
            <w:r w:rsidRPr="003231AD">
              <w:rPr>
                <w:i/>
                <w:sz w:val="20"/>
                <w:lang w:val="en-GB" w:eastAsia="fi-FI"/>
              </w:rPr>
              <w:t>”</w:t>
            </w:r>
            <w:proofErr w:type="gramEnd"/>
            <w:r w:rsidRPr="003231AD">
              <w:rPr>
                <w:i/>
                <w:sz w:val="20"/>
                <w:lang w:val="en-GB" w:eastAsia="fi-FI"/>
              </w:rPr>
              <w:t xml:space="preserve">[…] observations should be integrated into teaching and choice of themes should make possible [student] completion </w:t>
            </w:r>
            <w:r w:rsidR="002C1E85">
              <w:rPr>
                <w:i/>
                <w:sz w:val="20"/>
                <w:lang w:val="en-GB" w:eastAsia="fi-FI"/>
              </w:rPr>
              <w:t>[student activities present in other themes]</w:t>
            </w:r>
            <w:r w:rsidRPr="003231AD">
              <w:rPr>
                <w:i/>
                <w:sz w:val="20"/>
                <w:lang w:val="en-GB" w:eastAsia="fi-FI"/>
              </w:rPr>
              <w:t>”.</w:t>
            </w:r>
            <w:r w:rsidRPr="003231AD">
              <w:rPr>
                <w:sz w:val="20"/>
                <w:lang w:val="en-GB" w:eastAsia="fi-FI"/>
              </w:rPr>
              <w:t xml:space="preserve"> </w:t>
            </w:r>
          </w:p>
        </w:tc>
      </w:tr>
      <w:tr w:rsidR="00DD1E4A" w:rsidRPr="003231AD" w14:paraId="3C93AE36" w14:textId="77777777" w:rsidTr="00761A9F">
        <w:tc>
          <w:tcPr>
            <w:tcW w:w="416" w:type="dxa"/>
          </w:tcPr>
          <w:p w14:paraId="509FACB4" w14:textId="77777777" w:rsidR="00DD1E4A" w:rsidRPr="003231AD" w:rsidRDefault="00DD1E4A" w:rsidP="00761A9F">
            <w:pPr>
              <w:spacing w:after="200" w:line="276" w:lineRule="auto"/>
              <w:jc w:val="both"/>
              <w:rPr>
                <w:sz w:val="20"/>
                <w:lang w:val="en-GB" w:eastAsia="fi-FI"/>
              </w:rPr>
            </w:pPr>
            <w:r w:rsidRPr="003231AD">
              <w:rPr>
                <w:sz w:val="20"/>
                <w:lang w:val="en-GB" w:eastAsia="fi-FI"/>
              </w:rPr>
              <w:t>13</w:t>
            </w:r>
          </w:p>
        </w:tc>
        <w:tc>
          <w:tcPr>
            <w:tcW w:w="3265" w:type="dxa"/>
          </w:tcPr>
          <w:p w14:paraId="18B16736" w14:textId="3EFC3CAC"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BSC </w:t>
            </w:r>
            <w:r w:rsidR="00FD1BBB" w:rsidRPr="00293129">
              <w:rPr>
                <w:i/>
                <w:iCs/>
                <w:sz w:val="20"/>
                <w:lang w:val="en-GB" w:eastAsia="fi-FI"/>
              </w:rPr>
              <w:t>I</w:t>
            </w:r>
            <w:r w:rsidRPr="00293129">
              <w:rPr>
                <w:i/>
                <w:iCs/>
                <w:sz w:val="20"/>
                <w:lang w:val="en-GB" w:eastAsia="fi-FI"/>
              </w:rPr>
              <w:t xml:space="preserve">dentity as a </w:t>
            </w:r>
            <w:r w:rsidR="00FD1BBB" w:rsidRPr="00293129">
              <w:rPr>
                <w:i/>
                <w:iCs/>
                <w:sz w:val="20"/>
                <w:lang w:val="en-GB" w:eastAsia="fi-FI"/>
              </w:rPr>
              <w:t>C</w:t>
            </w:r>
            <w:r w:rsidRPr="00293129">
              <w:rPr>
                <w:i/>
                <w:iCs/>
                <w:sz w:val="20"/>
                <w:lang w:val="en-GB" w:eastAsia="fi-FI"/>
              </w:rPr>
              <w:t>ourse</w:t>
            </w:r>
          </w:p>
        </w:tc>
        <w:tc>
          <w:tcPr>
            <w:tcW w:w="6520" w:type="dxa"/>
          </w:tcPr>
          <w:p w14:paraId="68D132B8" w14:textId="0D6E8174" w:rsidR="00DD1E4A" w:rsidRPr="003231AD" w:rsidRDefault="00DD1E4A" w:rsidP="00761A9F">
            <w:pPr>
              <w:autoSpaceDE w:val="0"/>
              <w:autoSpaceDN w:val="0"/>
              <w:adjustRightInd w:val="0"/>
              <w:rPr>
                <w:sz w:val="20"/>
                <w:szCs w:val="20"/>
                <w:lang w:val="en-GB"/>
              </w:rPr>
            </w:pPr>
            <w:r w:rsidRPr="003231AD">
              <w:rPr>
                <w:sz w:val="20"/>
                <w:szCs w:val="20"/>
                <w:lang w:val="en-GB" w:eastAsia="fi-FI"/>
              </w:rPr>
              <w:t xml:space="preserve">Constitutes the BSC as a subject, which introduces the natural sciences and scientific methods. Sample wording belonging to this theme (2007): </w:t>
            </w:r>
            <w:r w:rsidRPr="003231AD">
              <w:rPr>
                <w:i/>
                <w:sz w:val="20"/>
                <w:szCs w:val="20"/>
                <w:lang w:val="en-GB"/>
              </w:rPr>
              <w:t>"introduction to natural science (...) through working with the basic elements of natural science with emphasis on the coherences in natural science."</w:t>
            </w:r>
          </w:p>
        </w:tc>
      </w:tr>
    </w:tbl>
    <w:p w14:paraId="59C7FD4D" w14:textId="77777777" w:rsidR="0045707E" w:rsidRPr="003231AD" w:rsidRDefault="0045707E" w:rsidP="00495604">
      <w:pPr>
        <w:pStyle w:val="SecondLevelSection"/>
        <w:rPr>
          <w:lang w:val="en-GB"/>
        </w:rPr>
      </w:pPr>
    </w:p>
    <w:p w14:paraId="70926044" w14:textId="5DF7BB98" w:rsidR="00C04604" w:rsidRPr="003231AD" w:rsidRDefault="0045707E" w:rsidP="00495604">
      <w:pPr>
        <w:pStyle w:val="SecondLevelSection"/>
        <w:rPr>
          <w:lang w:val="en-GB"/>
        </w:rPr>
      </w:pPr>
      <w:r w:rsidRPr="003231AD">
        <w:rPr>
          <w:lang w:val="en-GB"/>
        </w:rPr>
        <w:t>Evolutions of themes</w:t>
      </w:r>
    </w:p>
    <w:p w14:paraId="4F0C8846" w14:textId="207B4608" w:rsidR="00DF352F" w:rsidRDefault="00941E21" w:rsidP="00293129">
      <w:pPr>
        <w:spacing w:after="200"/>
        <w:jc w:val="both"/>
        <w:rPr>
          <w:lang w:val="en-GB" w:eastAsia="fi-FI"/>
        </w:rPr>
      </w:pPr>
      <w:r>
        <w:rPr>
          <w:noProof/>
          <w:lang w:val="en-GB" w:eastAsia="fi-FI"/>
        </w:rPr>
        <w:lastRenderedPageBreak/>
        <w:drawing>
          <wp:inline distT="0" distB="0" distL="0" distR="0" wp14:anchorId="343A5CED" wp14:editId="09FF28A2">
            <wp:extent cx="5731510" cy="3491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lopmentIdentityBSC.pdf"/>
                    <pic:cNvPicPr/>
                  </pic:nvPicPr>
                  <pic:blipFill>
                    <a:blip r:embed="rId16">
                      <a:extLst>
                        <a:ext uri="{28A0092B-C50C-407E-A947-70E740481C1C}">
                          <a14:useLocalDpi xmlns:a14="http://schemas.microsoft.com/office/drawing/2010/main" val="0"/>
                        </a:ext>
                      </a:extLst>
                    </a:blip>
                    <a:stretch>
                      <a:fillRect/>
                    </a:stretch>
                  </pic:blipFill>
                  <pic:spPr>
                    <a:xfrm>
                      <a:off x="0" y="0"/>
                      <a:ext cx="5731510" cy="3491230"/>
                    </a:xfrm>
                    <a:prstGeom prst="rect">
                      <a:avLst/>
                    </a:prstGeom>
                  </pic:spPr>
                </pic:pic>
              </a:graphicData>
            </a:graphic>
          </wp:inline>
        </w:drawing>
      </w:r>
    </w:p>
    <w:p w14:paraId="6803C427" w14:textId="7D2413D3" w:rsidR="00AF0AA5" w:rsidRPr="00FD7123" w:rsidRDefault="00941E21" w:rsidP="00293129">
      <w:pPr>
        <w:spacing w:after="200"/>
        <w:jc w:val="both"/>
        <w:rPr>
          <w:sz w:val="20"/>
          <w:szCs w:val="20"/>
          <w:lang w:val="en-GB" w:eastAsia="fi-FI"/>
        </w:rPr>
      </w:pPr>
      <w:r w:rsidRPr="00941E21">
        <w:rPr>
          <w:sz w:val="20"/>
          <w:szCs w:val="20"/>
          <w:lang w:val="en-GB" w:eastAsia="fi-FI"/>
        </w:rPr>
        <w:t xml:space="preserve">Figure 3. </w:t>
      </w:r>
      <w:r w:rsidR="00FD7123">
        <w:rPr>
          <w:sz w:val="20"/>
          <w:szCs w:val="20"/>
          <w:lang w:val="en-GB" w:eastAsia="fi-FI"/>
        </w:rPr>
        <w:t xml:space="preserve">The merger of Themes 11 (Purple) and 13 (Green) over three iterations of the BSC curriculum text. Connections between </w:t>
      </w:r>
      <w:r w:rsidR="00FD7123">
        <w:rPr>
          <w:i/>
          <w:iCs/>
          <w:sz w:val="20"/>
          <w:szCs w:val="20"/>
          <w:lang w:val="en-GB" w:eastAsia="fi-FI"/>
        </w:rPr>
        <w:t xml:space="preserve">(student) work </w:t>
      </w:r>
      <w:r w:rsidR="00FD7123">
        <w:rPr>
          <w:sz w:val="20"/>
          <w:szCs w:val="20"/>
          <w:lang w:val="en-GB" w:eastAsia="fi-FI"/>
        </w:rPr>
        <w:t xml:space="preserve">and </w:t>
      </w:r>
      <w:r w:rsidR="00FD7123">
        <w:rPr>
          <w:i/>
          <w:iCs/>
          <w:sz w:val="20"/>
          <w:szCs w:val="20"/>
          <w:lang w:val="en-GB" w:eastAsia="fi-FI"/>
        </w:rPr>
        <w:t xml:space="preserve">subject </w:t>
      </w:r>
      <w:r w:rsidR="00FD7123">
        <w:rPr>
          <w:sz w:val="20"/>
          <w:szCs w:val="20"/>
          <w:lang w:val="en-GB" w:eastAsia="fi-FI"/>
        </w:rPr>
        <w:t xml:space="preserve">are diminished as </w:t>
      </w:r>
      <w:r w:rsidR="00FD7123">
        <w:rPr>
          <w:i/>
          <w:iCs/>
          <w:sz w:val="20"/>
          <w:szCs w:val="20"/>
          <w:lang w:val="en-GB" w:eastAsia="fi-FI"/>
        </w:rPr>
        <w:t xml:space="preserve">science </w:t>
      </w:r>
      <w:r w:rsidR="00FD7123">
        <w:rPr>
          <w:sz w:val="20"/>
          <w:szCs w:val="20"/>
          <w:lang w:val="en-GB" w:eastAsia="fi-FI"/>
        </w:rPr>
        <w:t xml:space="preserve">take centre stage. Science, subject, and work was translated from Danish, while remaining Danish words were greyed out. </w:t>
      </w:r>
      <w:ins w:id="249" w:author="Jesper Bruun" w:date="2020-06-21T10:05:00Z">
        <w:r w:rsidR="008B25CA">
          <w:rPr>
            <w:sz w:val="20"/>
            <w:szCs w:val="20"/>
            <w:lang w:val="en-GB" w:eastAsia="fi-FI"/>
          </w:rPr>
          <w:t xml:space="preserve">Visualisation made with software </w:t>
        </w:r>
        <w:proofErr w:type="spellStart"/>
        <w:r w:rsidR="008B25CA">
          <w:rPr>
            <w:sz w:val="20"/>
            <w:szCs w:val="20"/>
            <w:lang w:val="en-GB" w:eastAsia="fi-FI"/>
          </w:rPr>
          <w:t>Gephi</w:t>
        </w:r>
        <w:proofErr w:type="spellEnd"/>
        <w:r w:rsidR="008B25CA">
          <w:rPr>
            <w:sz w:val="20"/>
            <w:szCs w:val="20"/>
            <w:lang w:val="en-GB" w:eastAsia="fi-FI"/>
          </w:rPr>
          <w:t xml:space="preserve"> (gephi.org).</w:t>
        </w:r>
      </w:ins>
    </w:p>
    <w:p w14:paraId="4019AFB6" w14:textId="0DC97B56" w:rsidR="00293129" w:rsidRDefault="00293129" w:rsidP="00293129">
      <w:pPr>
        <w:spacing w:after="200"/>
        <w:jc w:val="both"/>
        <w:rPr>
          <w:lang w:val="en-GB" w:eastAsia="fi-FI"/>
        </w:rPr>
      </w:pPr>
      <w:r w:rsidRPr="003231AD">
        <w:rPr>
          <w:lang w:val="en-GB" w:eastAsia="fi-FI"/>
        </w:rPr>
        <w:t xml:space="preserve">Over the three iterations, Theme 11 becomes more and more connected to Theme 13. In 2007 there are thick connections between the two themes (indicating that phrases and wordings in one theme are connected extensively to phrases and wordings in the other) and in 2010, they are merged into one, </w:t>
      </w:r>
      <w:r w:rsidR="00FD7123">
        <w:rPr>
          <w:lang w:val="en-GB" w:eastAsia="fi-FI"/>
        </w:rPr>
        <w:t>as the clustering algorithm no longer separated them</w:t>
      </w:r>
      <w:r w:rsidRPr="003231AD">
        <w:rPr>
          <w:lang w:val="en-GB" w:eastAsia="fi-FI"/>
        </w:rPr>
        <w:t xml:space="preserve">. This may indicate that the intentions for the BSC develop from an agglomeration of different disciplines to a discipline in its own right. </w:t>
      </w:r>
    </w:p>
    <w:p w14:paraId="3476BD99" w14:textId="252C6C45" w:rsidR="00293129" w:rsidRDefault="00293129" w:rsidP="00293129">
      <w:pPr>
        <w:spacing w:after="200"/>
        <w:jc w:val="both"/>
        <w:rPr>
          <w:lang w:val="en-GB" w:eastAsia="fi-FI"/>
        </w:rPr>
      </w:pPr>
      <w:r w:rsidRPr="003231AD">
        <w:rPr>
          <w:lang w:val="en-GB" w:eastAsia="fi-FI"/>
        </w:rPr>
        <w:t xml:space="preserve">As seen in Table 1, </w:t>
      </w:r>
      <w:r w:rsidR="00A26BE5">
        <w:rPr>
          <w:lang w:val="en-GB" w:eastAsia="fi-FI"/>
        </w:rPr>
        <w:t>Theme 10</w:t>
      </w:r>
      <w:r w:rsidRPr="003231AD">
        <w:rPr>
          <w:lang w:val="en-GB" w:eastAsia="fi-FI"/>
        </w:rPr>
        <w:t xml:space="preserve"> mentions </w:t>
      </w:r>
      <w:proofErr w:type="spellStart"/>
      <w:r w:rsidRPr="003231AD">
        <w:rPr>
          <w:lang w:val="en-GB" w:eastAsia="fi-FI"/>
        </w:rPr>
        <w:t>pluridisciplinarity</w:t>
      </w:r>
      <w:proofErr w:type="spellEnd"/>
      <w:r w:rsidRPr="003231AD">
        <w:rPr>
          <w:lang w:val="en-GB" w:eastAsia="fi-FI"/>
        </w:rPr>
        <w:t xml:space="preserve"> (</w:t>
      </w:r>
      <w:proofErr w:type="spellStart"/>
      <w:r w:rsidRPr="003231AD">
        <w:rPr>
          <w:lang w:val="en-GB" w:eastAsia="fi-FI"/>
        </w:rPr>
        <w:t>Jantzch</w:t>
      </w:r>
      <w:proofErr w:type="spellEnd"/>
      <w:r w:rsidRPr="003231AD">
        <w:rPr>
          <w:lang w:val="en-GB" w:eastAsia="fi-FI"/>
        </w:rPr>
        <w:t xml:space="preserve"> 1972</w:t>
      </w:r>
      <w:ins w:id="250" w:author="Jesper Bruun" w:date="2020-06-20T10:57:00Z">
        <w:r w:rsidR="00572807">
          <w:rPr>
            <w:lang w:val="en-GB" w:eastAsia="fi-FI"/>
          </w:rPr>
          <w:t>, p</w:t>
        </w:r>
      </w:ins>
      <w:ins w:id="251" w:author="Jesper Bruun" w:date="2020-06-20T10:58:00Z">
        <w:r w:rsidR="00572807">
          <w:rPr>
            <w:lang w:val="en-GB" w:eastAsia="fi-FI"/>
          </w:rPr>
          <w:t>. 15-16</w:t>
        </w:r>
      </w:ins>
      <w:r w:rsidRPr="003231AD">
        <w:rPr>
          <w:lang w:val="en-GB" w:eastAsia="fi-FI"/>
        </w:rPr>
        <w:t>). The framing of pluridisciplinarity changes over time</w:t>
      </w:r>
      <w:r w:rsidR="00A26BE5">
        <w:rPr>
          <w:lang w:val="en-GB" w:eastAsia="fi-FI"/>
        </w:rPr>
        <w:t>. This change is mainly visible as a substitution of and later removal of words</w:t>
      </w:r>
      <w:r w:rsidRPr="003231AD">
        <w:rPr>
          <w:lang w:val="en-GB" w:eastAsia="fi-FI"/>
        </w:rPr>
        <w:t>: From teaching topics being “</w:t>
      </w:r>
      <w:r w:rsidRPr="003231AD">
        <w:rPr>
          <w:i/>
          <w:lang w:val="en-GB" w:eastAsia="fi-FI"/>
        </w:rPr>
        <w:t xml:space="preserve">preferably pluridisciplinary” </w:t>
      </w:r>
      <w:r w:rsidRPr="003231AD">
        <w:rPr>
          <w:lang w:val="en-GB" w:eastAsia="fi-FI"/>
        </w:rPr>
        <w:t>(2004)</w:t>
      </w:r>
      <w:r w:rsidRPr="003231AD">
        <w:rPr>
          <w:i/>
          <w:lang w:val="en-GB" w:eastAsia="fi-FI"/>
        </w:rPr>
        <w:t xml:space="preserve">, </w:t>
      </w:r>
      <w:r w:rsidRPr="003231AD">
        <w:rPr>
          <w:lang w:val="en-GB" w:eastAsia="fi-FI"/>
        </w:rPr>
        <w:t>to being “</w:t>
      </w:r>
      <w:r w:rsidRPr="003231AD">
        <w:rPr>
          <w:i/>
          <w:lang w:val="en-GB" w:eastAsia="fi-FI"/>
        </w:rPr>
        <w:t xml:space="preserve">normally pluridisciplinary” (2007) </w:t>
      </w:r>
      <w:r w:rsidRPr="003231AD">
        <w:rPr>
          <w:lang w:val="en-GB" w:eastAsia="fi-FI"/>
        </w:rPr>
        <w:t xml:space="preserve">to being </w:t>
      </w:r>
      <w:r w:rsidRPr="003231AD">
        <w:rPr>
          <w:i/>
          <w:lang w:val="en-GB" w:eastAsia="fi-FI"/>
        </w:rPr>
        <w:t xml:space="preserve">“thematic </w:t>
      </w:r>
      <w:proofErr w:type="spellStart"/>
      <w:r w:rsidRPr="003231AD">
        <w:rPr>
          <w:i/>
          <w:lang w:val="en-GB" w:eastAsia="fi-FI"/>
        </w:rPr>
        <w:t>plurisciplinary</w:t>
      </w:r>
      <w:proofErr w:type="spellEnd"/>
      <w:r w:rsidRPr="003231AD">
        <w:rPr>
          <w:i/>
          <w:lang w:val="en-GB" w:eastAsia="fi-FI"/>
        </w:rPr>
        <w:t xml:space="preserve"> topics” </w:t>
      </w:r>
      <w:r w:rsidRPr="003231AD">
        <w:rPr>
          <w:lang w:val="en-GB" w:eastAsia="fi-FI"/>
        </w:rPr>
        <w:t xml:space="preserve">(2010). This can be seen as a move from pluridisciplinarity as </w:t>
      </w:r>
      <w:r w:rsidRPr="00A26BE5">
        <w:rPr>
          <w:lang w:val="en-GB" w:eastAsia="fi-FI"/>
        </w:rPr>
        <w:t>a suggestion</w:t>
      </w:r>
      <w:r w:rsidRPr="003231AD">
        <w:rPr>
          <w:lang w:val="en-GB" w:eastAsia="fi-FI"/>
        </w:rPr>
        <w:t xml:space="preserve"> to becoming the norm to becoming taken for granted. </w:t>
      </w:r>
    </w:p>
    <w:p w14:paraId="2CA9BA9C" w14:textId="39A1FDBB" w:rsidR="00B9629C" w:rsidRPr="003231AD" w:rsidRDefault="00A26BE5" w:rsidP="00A21D63">
      <w:pPr>
        <w:spacing w:after="200"/>
        <w:jc w:val="both"/>
        <w:rPr>
          <w:lang w:val="en-GB" w:eastAsia="fi-FI"/>
        </w:rPr>
      </w:pPr>
      <w:r>
        <w:rPr>
          <w:lang w:val="en-GB" w:eastAsia="fi-FI"/>
        </w:rPr>
        <w:t>Theme 12, which first appeared in 2007 gained</w:t>
      </w:r>
      <w:r w:rsidR="00293129" w:rsidRPr="003231AD">
        <w:rPr>
          <w:lang w:val="en-GB" w:eastAsia="fi-FI"/>
        </w:rPr>
        <w:t xml:space="preserve"> clearer connections to Practical Work, </w:t>
      </w:r>
      <w:r w:rsidR="000B0622">
        <w:rPr>
          <w:lang w:val="en-GB" w:eastAsia="fi-FI"/>
        </w:rPr>
        <w:t xml:space="preserve">Hypotheses, </w:t>
      </w:r>
      <w:r w:rsidR="00293129" w:rsidRPr="003231AD">
        <w:rPr>
          <w:lang w:val="en-GB" w:eastAsia="fi-FI"/>
        </w:rPr>
        <w:t>Competences to be Learned, and Theme 11+13 in 2010</w:t>
      </w:r>
      <w:r w:rsidR="000B0622">
        <w:rPr>
          <w:lang w:val="en-GB" w:eastAsia="fi-FI"/>
        </w:rPr>
        <w:t>. See Figure 2</w:t>
      </w:r>
      <w:r w:rsidR="00293129" w:rsidRPr="003231AD">
        <w:rPr>
          <w:lang w:val="en-GB" w:eastAsia="fi-FI"/>
        </w:rPr>
        <w:t>. The theme contains national instructions to how teaching should be implemented</w:t>
      </w:r>
      <w:r w:rsidR="000B0622">
        <w:rPr>
          <w:lang w:val="en-GB" w:eastAsia="fi-FI"/>
        </w:rPr>
        <w:t xml:space="preserve"> and the connections to Practical Work and Hypotheses provides further indications of this instruction.</w:t>
      </w:r>
      <w:r w:rsidR="00A21D63">
        <w:rPr>
          <w:lang w:val="en-GB" w:eastAsia="fi-FI"/>
        </w:rPr>
        <w:t xml:space="preserve"> For example, practical work should be integrated into teaching as opposed to an appendix to teaching. Also, observations should in some cases be used by students to generate hypotheses.</w:t>
      </w:r>
      <w:r w:rsidR="000B0622">
        <w:rPr>
          <w:lang w:val="en-GB" w:eastAsia="fi-FI"/>
        </w:rPr>
        <w:t xml:space="preserve"> </w:t>
      </w:r>
      <w:r w:rsidR="00A21D63">
        <w:rPr>
          <w:lang w:val="en-GB" w:eastAsia="fi-FI"/>
        </w:rPr>
        <w:t xml:space="preserve">The </w:t>
      </w:r>
      <w:r w:rsidR="00293129" w:rsidRPr="003231AD">
        <w:rPr>
          <w:lang w:val="en-GB" w:eastAsia="fi-FI"/>
        </w:rPr>
        <w:t>Danish system relies heavily on teacher autonomy (Evans et al</w:t>
      </w:r>
      <w:ins w:id="252" w:author="Jesper Bruun" w:date="2020-06-20T11:14:00Z">
        <w:r w:rsidR="007C38DA">
          <w:rPr>
            <w:lang w:val="en-GB" w:eastAsia="fi-FI"/>
          </w:rPr>
          <w:t>.</w:t>
        </w:r>
      </w:ins>
      <w:r w:rsidR="00293129" w:rsidRPr="003231AD">
        <w:rPr>
          <w:lang w:val="en-GB" w:eastAsia="fi-FI"/>
        </w:rPr>
        <w:t xml:space="preserve"> 2018)</w:t>
      </w:r>
      <w:r w:rsidR="00A21D63">
        <w:rPr>
          <w:lang w:val="en-GB" w:eastAsia="fi-FI"/>
        </w:rPr>
        <w:t>, such instructions may be seen as decreasing that autonomy</w:t>
      </w:r>
      <w:r>
        <w:rPr>
          <w:lang w:val="en-GB" w:eastAsia="fi-FI"/>
        </w:rPr>
        <w:t xml:space="preserve">. </w:t>
      </w:r>
    </w:p>
    <w:p w14:paraId="0AE6AF36" w14:textId="4071799A" w:rsidR="00CF6BCB" w:rsidRPr="003231AD" w:rsidRDefault="00D24147" w:rsidP="00E229DF">
      <w:pPr>
        <w:pStyle w:val="FirstLevelSection"/>
        <w:rPr>
          <w:lang w:val="en-GB"/>
        </w:rPr>
      </w:pPr>
      <w:r w:rsidRPr="003231AD">
        <w:rPr>
          <w:lang w:val="en-GB"/>
        </w:rPr>
        <w:lastRenderedPageBreak/>
        <w:t>Discu</w:t>
      </w:r>
      <w:r w:rsidR="00CF6BCB" w:rsidRPr="003231AD">
        <w:rPr>
          <w:lang w:val="en-GB"/>
        </w:rPr>
        <w:t xml:space="preserve">ssion </w:t>
      </w:r>
    </w:p>
    <w:p w14:paraId="6C3B41DE" w14:textId="168FB5BE" w:rsidR="006376CC" w:rsidRDefault="006376CC" w:rsidP="002C1E85">
      <w:pPr>
        <w:rPr>
          <w:lang w:val="en-GB"/>
        </w:rPr>
      </w:pPr>
      <w:r w:rsidRPr="003231AD">
        <w:rPr>
          <w:lang w:val="en-GB"/>
        </w:rPr>
        <w:t>This study has potential implications for our understanding of the interplay between curriculum texts, practice, and political trends. For instance, one could ask if the merger between Themes 11 and 13 in 2010 aligns with public discussions about the relationship between Bildung and Science in preceding years. In terms of practice, an investigation of teachers’ perception of the purpose of the BSC aligns well with the merger between Themes 11 and 13; the BSC is often seen as a Bildung course with emphasis on interdisciplinarity (Dolin et al</w:t>
      </w:r>
      <w:ins w:id="253" w:author="Jesper Bruun" w:date="2020-06-20T11:14:00Z">
        <w:r w:rsidR="007C38DA">
          <w:rPr>
            <w:lang w:val="en-GB"/>
          </w:rPr>
          <w:t>.</w:t>
        </w:r>
      </w:ins>
      <w:r w:rsidRPr="003231AD">
        <w:rPr>
          <w:lang w:val="en-GB"/>
        </w:rPr>
        <w:t xml:space="preserve"> 2014). </w:t>
      </w:r>
      <w:r w:rsidR="00BB2815">
        <w:rPr>
          <w:lang w:val="en-GB"/>
        </w:rPr>
        <w:t xml:space="preserve">However, we emphasise that the type of interdisciplinarity </w:t>
      </w:r>
      <w:r w:rsidR="00977199">
        <w:rPr>
          <w:lang w:val="en-GB"/>
        </w:rPr>
        <w:t xml:space="preserve">advocated in the BSC curriculums is </w:t>
      </w:r>
      <w:proofErr w:type="spellStart"/>
      <w:r w:rsidR="00977199" w:rsidRPr="003231AD">
        <w:rPr>
          <w:lang w:val="en-GB"/>
        </w:rPr>
        <w:t>pluridisciplinarity</w:t>
      </w:r>
      <w:proofErr w:type="spellEnd"/>
      <w:ins w:id="254" w:author="Jesper Bruun" w:date="2020-06-20T10:55:00Z">
        <w:r w:rsidR="00572807">
          <w:rPr>
            <w:lang w:val="en-GB"/>
          </w:rPr>
          <w:t xml:space="preserve"> </w:t>
        </w:r>
      </w:ins>
      <w:del w:id="255" w:author="Jesper Bruun" w:date="2020-06-20T10:58:00Z">
        <w:r w:rsidR="00977199" w:rsidDel="00572807">
          <w:rPr>
            <w:lang w:val="en-GB"/>
          </w:rPr>
          <w:delText xml:space="preserve">, </w:delText>
        </w:r>
      </w:del>
      <w:r w:rsidR="00977199">
        <w:rPr>
          <w:lang w:val="en-GB"/>
        </w:rPr>
        <w:t xml:space="preserve">which does not necessitate that subjects coordinate with respect to a joint </w:t>
      </w:r>
      <w:commentRangeStart w:id="256"/>
      <w:r w:rsidR="00977199">
        <w:rPr>
          <w:lang w:val="en-GB"/>
        </w:rPr>
        <w:t>problem</w:t>
      </w:r>
      <w:commentRangeEnd w:id="256"/>
      <w:r w:rsidR="00572807">
        <w:rPr>
          <w:rStyle w:val="CommentReference"/>
        </w:rPr>
        <w:commentReference w:id="256"/>
      </w:r>
      <w:ins w:id="257" w:author="Jesper Bruun" w:date="2020-06-20T10:58:00Z">
        <w:r w:rsidR="00572807">
          <w:rPr>
            <w:lang w:val="en-GB"/>
          </w:rPr>
          <w:t xml:space="preserve"> (Jantsch 1972, p. 15-16),</w:t>
        </w:r>
      </w:ins>
      <w:r w:rsidR="00977199">
        <w:rPr>
          <w:lang w:val="en-GB"/>
        </w:rPr>
        <w:t>.</w:t>
      </w:r>
      <w:r w:rsidR="00D45424">
        <w:rPr>
          <w:lang w:val="en-GB"/>
        </w:rPr>
        <w:t xml:space="preserve"> </w:t>
      </w:r>
      <w:del w:id="258" w:author="Jesper Bruun" w:date="2020-06-20T10:55:00Z">
        <w:r w:rsidR="00D45424" w:rsidDel="00572807">
          <w:rPr>
            <w:lang w:val="en-GB"/>
          </w:rPr>
          <w:delText>Dolin et al. (2014) found that around 60% of upper secondary teachers who taught BSC found that their latest teaching was pluridisciplinary while 26% believed that their latest teaching integrated more scientific subjects. Furthermore, around 50% of teachers did not believe that the BSC could contribute to Bildung more than single subjects could, while around 44% were more positively inclined. Thus, there seems to be a tension between the intension for BSC to contribute to Bildung and teachers</w:delText>
        </w:r>
        <w:r w:rsidR="00F56B15" w:rsidDel="00572807">
          <w:rPr>
            <w:lang w:val="en-GB"/>
          </w:rPr>
          <w:delText>’</w:delText>
        </w:r>
        <w:r w:rsidR="00D45424" w:rsidDel="00572807">
          <w:rPr>
            <w:lang w:val="en-GB"/>
          </w:rPr>
          <w:delText xml:space="preserve"> interpretations and implementations. </w:delText>
        </w:r>
      </w:del>
    </w:p>
    <w:p w14:paraId="3E53A251" w14:textId="00FD3F71" w:rsidR="002C1E85" w:rsidRDefault="002C1E85" w:rsidP="002C1E85">
      <w:pPr>
        <w:rPr>
          <w:lang w:val="en-GB"/>
        </w:rPr>
      </w:pPr>
    </w:p>
    <w:p w14:paraId="0E778707" w14:textId="598FD485" w:rsidR="002C1E85" w:rsidRDefault="002C1E85" w:rsidP="002C1E85">
      <w:pPr>
        <w:rPr>
          <w:ins w:id="259" w:author="Jesper Bruun" w:date="2020-06-20T09:00:00Z"/>
          <w:lang w:val="en-GB"/>
        </w:rPr>
      </w:pPr>
      <w:r>
        <w:rPr>
          <w:lang w:val="en-GB"/>
        </w:rPr>
        <w:t xml:space="preserve">It is important to emphasise that </w:t>
      </w:r>
      <w:r w:rsidR="00F56B15">
        <w:rPr>
          <w:lang w:val="en-GB"/>
        </w:rPr>
        <w:t xml:space="preserve">the final products of our </w:t>
      </w:r>
      <w:r>
        <w:rPr>
          <w:lang w:val="en-GB"/>
        </w:rPr>
        <w:t xml:space="preserve">TDNA </w:t>
      </w:r>
      <w:r w:rsidR="00F56B15">
        <w:rPr>
          <w:lang w:val="en-GB"/>
        </w:rPr>
        <w:t xml:space="preserve">consisted of all three parts: </w:t>
      </w:r>
      <w:r>
        <w:rPr>
          <w:lang w:val="en-GB"/>
        </w:rPr>
        <w:t xml:space="preserve">our thematic network maps, linguistic networks, and an interpretation. </w:t>
      </w:r>
      <w:r w:rsidR="00F56B15">
        <w:rPr>
          <w:lang w:val="en-GB"/>
        </w:rPr>
        <w:t xml:space="preserve">A complete picture will include taking all these parts into consideration. For example, </w:t>
      </w:r>
      <w:r>
        <w:rPr>
          <w:lang w:val="en-GB"/>
        </w:rPr>
        <w:t xml:space="preserve">thematic maps </w:t>
      </w:r>
      <w:r w:rsidR="00F56B15">
        <w:rPr>
          <w:lang w:val="en-GB"/>
        </w:rPr>
        <w:t>did</w:t>
      </w:r>
      <w:r>
        <w:rPr>
          <w:lang w:val="en-GB"/>
        </w:rPr>
        <w:t xml:space="preserve"> not show every grain of detail of clusters and their interconnections. Therefore, it is also interesting to ask, which themes </w:t>
      </w:r>
      <w:r w:rsidR="00F56B15">
        <w:rPr>
          <w:lang w:val="en-GB"/>
        </w:rPr>
        <w:t>were</w:t>
      </w:r>
      <w:r>
        <w:rPr>
          <w:lang w:val="en-GB"/>
        </w:rPr>
        <w:t xml:space="preserve"> not shown in the thematic maps. In our case, one theme was consistently present for all years, but was never prevalent enough to show up on the thematic maps. The theme represent</w:t>
      </w:r>
      <w:r w:rsidR="00F56B15">
        <w:rPr>
          <w:lang w:val="en-GB"/>
        </w:rPr>
        <w:t>ed</w:t>
      </w:r>
      <w:r>
        <w:rPr>
          <w:lang w:val="en-GB"/>
        </w:rPr>
        <w:t xml:space="preserve"> a string of words: </w:t>
      </w:r>
      <w:r w:rsidRPr="00BB2815">
        <w:rPr>
          <w:i/>
          <w:iCs/>
          <w:lang w:val="en-GB"/>
        </w:rPr>
        <w:t>inductive</w:t>
      </w:r>
      <w:r>
        <w:rPr>
          <w:lang w:val="en-GB"/>
        </w:rPr>
        <w:t xml:space="preserve"> –</w:t>
      </w:r>
      <w:r w:rsidR="00EB0307">
        <w:rPr>
          <w:lang w:val="en-GB"/>
        </w:rPr>
        <w:t>&gt;</w:t>
      </w:r>
      <w:r>
        <w:rPr>
          <w:lang w:val="en-GB"/>
        </w:rPr>
        <w:t xml:space="preserve"> </w:t>
      </w:r>
      <w:r w:rsidRPr="00BB2815">
        <w:rPr>
          <w:i/>
          <w:iCs/>
          <w:lang w:val="en-GB"/>
        </w:rPr>
        <w:t>teaching principle</w:t>
      </w:r>
      <w:r>
        <w:rPr>
          <w:lang w:val="en-GB"/>
        </w:rPr>
        <w:t xml:space="preserve"> –</w:t>
      </w:r>
      <w:r w:rsidR="00EB0307">
        <w:rPr>
          <w:lang w:val="en-GB"/>
        </w:rPr>
        <w:t>&gt;</w:t>
      </w:r>
      <w:r>
        <w:rPr>
          <w:lang w:val="en-GB"/>
        </w:rPr>
        <w:t xml:space="preserve"> </w:t>
      </w:r>
      <w:r w:rsidRPr="00BB2815">
        <w:rPr>
          <w:i/>
          <w:iCs/>
          <w:lang w:val="en-GB"/>
        </w:rPr>
        <w:t>prioritise</w:t>
      </w:r>
      <w:r>
        <w:rPr>
          <w:lang w:val="en-GB"/>
        </w:rPr>
        <w:t xml:space="preserve"> –</w:t>
      </w:r>
      <w:r w:rsidR="00EB0307">
        <w:rPr>
          <w:lang w:val="en-GB"/>
        </w:rPr>
        <w:t>&gt;</w:t>
      </w:r>
      <w:r>
        <w:rPr>
          <w:lang w:val="en-GB"/>
        </w:rPr>
        <w:t xml:space="preserve"> </w:t>
      </w:r>
      <w:r w:rsidRPr="00BB2815">
        <w:rPr>
          <w:i/>
          <w:iCs/>
          <w:lang w:val="en-GB"/>
        </w:rPr>
        <w:t>autonomous</w:t>
      </w:r>
      <w:r>
        <w:rPr>
          <w:lang w:val="en-GB"/>
        </w:rPr>
        <w:t xml:space="preserve"> –</w:t>
      </w:r>
      <w:r w:rsidR="00EB0307">
        <w:rPr>
          <w:lang w:val="en-GB"/>
        </w:rPr>
        <w:t>&gt;</w:t>
      </w:r>
      <w:r>
        <w:rPr>
          <w:lang w:val="en-GB"/>
        </w:rPr>
        <w:t xml:space="preserve"> </w:t>
      </w:r>
      <w:r w:rsidRPr="00BB2815">
        <w:rPr>
          <w:i/>
          <w:iCs/>
          <w:lang w:val="en-GB"/>
        </w:rPr>
        <w:t>work processes</w:t>
      </w:r>
      <w:r>
        <w:rPr>
          <w:lang w:val="en-GB"/>
        </w:rPr>
        <w:t xml:space="preserve"> (translated from Danish). Th</w:t>
      </w:r>
      <w:r w:rsidR="00BB2815">
        <w:rPr>
          <w:lang w:val="en-GB"/>
        </w:rPr>
        <w:t>is</w:t>
      </w:r>
      <w:r>
        <w:rPr>
          <w:lang w:val="en-GB"/>
        </w:rPr>
        <w:t xml:space="preserve"> string of words </w:t>
      </w:r>
      <w:r w:rsidR="00F56B15">
        <w:rPr>
          <w:lang w:val="en-GB"/>
        </w:rPr>
        <w:t>wa</w:t>
      </w:r>
      <w:r>
        <w:rPr>
          <w:lang w:val="en-GB"/>
        </w:rPr>
        <w:t xml:space="preserve">s connected to the rest of the network only through its connection with </w:t>
      </w:r>
      <w:r w:rsidR="00BB2815">
        <w:rPr>
          <w:lang w:val="en-GB"/>
        </w:rPr>
        <w:t>the word</w:t>
      </w:r>
      <w:del w:id="260" w:author="Jesper Bruun" w:date="2020-06-20T10:37:00Z">
        <w:r w:rsidR="00BB2815" w:rsidDel="005F511D">
          <w:rPr>
            <w:lang w:val="en-GB"/>
          </w:rPr>
          <w:delText>s</w:delText>
        </w:r>
      </w:del>
      <w:r w:rsidR="00BB2815">
        <w:rPr>
          <w:lang w:val="en-GB"/>
        </w:rPr>
        <w:t xml:space="preserve"> </w:t>
      </w:r>
      <w:r w:rsidR="00BB2815">
        <w:rPr>
          <w:i/>
          <w:iCs/>
          <w:lang w:val="en-GB"/>
        </w:rPr>
        <w:t>teaching</w:t>
      </w:r>
      <w:ins w:id="261" w:author="Jesper Bruun" w:date="2020-06-20T10:37:00Z">
        <w:r w:rsidR="005F511D">
          <w:rPr>
            <w:i/>
            <w:iCs/>
            <w:lang w:val="en-GB"/>
          </w:rPr>
          <w:t xml:space="preserve"> </w:t>
        </w:r>
        <w:commentRangeStart w:id="262"/>
        <w:r w:rsidR="005F511D">
          <w:rPr>
            <w:i/>
            <w:iCs/>
            <w:lang w:val="en-GB"/>
          </w:rPr>
          <w:t xml:space="preserve">(teaching </w:t>
        </w:r>
        <w:r w:rsidR="005F511D" w:rsidRPr="005F511D">
          <w:rPr>
            <w:iCs/>
            <w:lang w:val="en-GB"/>
            <w:rPrChange w:id="263" w:author="Jesper Bruun" w:date="2020-06-20T10:37:00Z">
              <w:rPr>
                <w:i/>
                <w:iCs/>
                <w:lang w:val="en-GB"/>
              </w:rPr>
            </w:rPrChange>
          </w:rPr>
          <w:t>and</w:t>
        </w:r>
        <w:r w:rsidR="005F511D">
          <w:rPr>
            <w:i/>
            <w:iCs/>
            <w:lang w:val="en-GB"/>
          </w:rPr>
          <w:t xml:space="preserve"> teaching principle </w:t>
        </w:r>
        <w:r w:rsidR="005F511D" w:rsidRPr="005F511D">
          <w:rPr>
            <w:iCs/>
            <w:lang w:val="en-GB"/>
            <w:rPrChange w:id="264" w:author="Jesper Bruun" w:date="2020-06-20T10:37:00Z">
              <w:rPr>
                <w:i/>
                <w:iCs/>
                <w:lang w:val="en-GB"/>
              </w:rPr>
            </w:rPrChange>
          </w:rPr>
          <w:t>are different words in Danish</w:t>
        </w:r>
        <w:r w:rsidR="005F511D">
          <w:rPr>
            <w:i/>
            <w:iCs/>
            <w:lang w:val="en-GB"/>
          </w:rPr>
          <w:t>)</w:t>
        </w:r>
      </w:ins>
      <w:commentRangeEnd w:id="262"/>
      <w:ins w:id="265" w:author="Jesper Bruun" w:date="2020-06-20T10:38:00Z">
        <w:r w:rsidR="005F511D">
          <w:rPr>
            <w:rStyle w:val="CommentReference"/>
          </w:rPr>
          <w:commentReference w:id="262"/>
        </w:r>
      </w:ins>
      <w:r w:rsidR="00BB2815">
        <w:rPr>
          <w:i/>
          <w:iCs/>
          <w:lang w:val="en-GB"/>
        </w:rPr>
        <w:t xml:space="preserve">. </w:t>
      </w:r>
      <w:r w:rsidR="00BB2815">
        <w:rPr>
          <w:lang w:val="en-GB"/>
        </w:rPr>
        <w:t xml:space="preserve">Since </w:t>
      </w:r>
      <w:r w:rsidR="00BB2815" w:rsidRPr="00BB2815">
        <w:rPr>
          <w:i/>
          <w:iCs/>
          <w:lang w:val="en-GB"/>
        </w:rPr>
        <w:t>teaching</w:t>
      </w:r>
      <w:r w:rsidR="00BB2815">
        <w:rPr>
          <w:lang w:val="en-GB"/>
        </w:rPr>
        <w:t xml:space="preserve"> is part of Theme 12, this small cluster is connected to </w:t>
      </w:r>
      <w:r w:rsidR="00BB2815" w:rsidRPr="00BB2815">
        <w:rPr>
          <w:i/>
          <w:iCs/>
          <w:lang w:val="en-GB"/>
        </w:rPr>
        <w:t>Implementation of Teaching</w:t>
      </w:r>
      <w:r w:rsidR="00BB2815">
        <w:rPr>
          <w:lang w:val="en-GB"/>
        </w:rPr>
        <w:t xml:space="preserve">. </w:t>
      </w:r>
      <w:r w:rsidR="00F56B15">
        <w:rPr>
          <w:lang w:val="en-GB"/>
        </w:rPr>
        <w:t xml:space="preserve">In fact, the initial CDA identified this as a subtheme of Theme 10. However, the theme consistently showed up as a separate theme, weakly connected to the rest of the network. The appearance of Theme 12 in 2007 and 2010 may signify that </w:t>
      </w:r>
      <w:r w:rsidR="002435DB">
        <w:rPr>
          <w:lang w:val="en-GB"/>
        </w:rPr>
        <w:t xml:space="preserve">a discursive practice that specifies in more detail what students should do in teaching has gained ground. </w:t>
      </w:r>
      <w:r w:rsidR="00F56B15">
        <w:rPr>
          <w:lang w:val="en-GB"/>
        </w:rPr>
        <w:t xml:space="preserve"> </w:t>
      </w:r>
    </w:p>
    <w:p w14:paraId="0D372A42" w14:textId="185CE5AB" w:rsidR="00D1365A" w:rsidRDefault="00D1365A" w:rsidP="002C1E85">
      <w:pPr>
        <w:rPr>
          <w:ins w:id="266" w:author="Jesper Bruun" w:date="2020-06-20T09:00:00Z"/>
          <w:lang w:val="en-GB"/>
        </w:rPr>
      </w:pPr>
    </w:p>
    <w:p w14:paraId="390EB9FB" w14:textId="54723752" w:rsidR="00AF372F" w:rsidRPr="00BB2815" w:rsidDel="00AF372F" w:rsidRDefault="00AF372F" w:rsidP="002C1E85">
      <w:pPr>
        <w:rPr>
          <w:del w:id="267" w:author="Jesper Bruun" w:date="2020-06-20T09:16:00Z"/>
          <w:lang w:val="en-GB"/>
        </w:rPr>
      </w:pPr>
    </w:p>
    <w:p w14:paraId="3561B8D9" w14:textId="77777777" w:rsidR="002C1E85" w:rsidRPr="003231AD" w:rsidRDefault="002C1E85" w:rsidP="002C1E85">
      <w:pPr>
        <w:rPr>
          <w:lang w:val="en-GB"/>
        </w:rPr>
      </w:pPr>
    </w:p>
    <w:p w14:paraId="1F2480EE" w14:textId="700D73F8" w:rsidR="00F4783C" w:rsidRDefault="00F4783C" w:rsidP="00F4783C">
      <w:pPr>
        <w:pStyle w:val="SecondLevelSection"/>
        <w:rPr>
          <w:lang w:val="en-GB"/>
        </w:rPr>
      </w:pPr>
      <w:r w:rsidRPr="003231AD">
        <w:rPr>
          <w:lang w:val="en-GB"/>
        </w:rPr>
        <w:t xml:space="preserve">Appropriateness of </w:t>
      </w:r>
      <w:r w:rsidR="00B0326E">
        <w:rPr>
          <w:lang w:val="en-GB"/>
        </w:rPr>
        <w:t>thematic maps</w:t>
      </w:r>
    </w:p>
    <w:p w14:paraId="0C1183C7" w14:textId="1A13E268" w:rsidR="0048427A" w:rsidRPr="0048427A" w:rsidRDefault="00B0326E" w:rsidP="00B0326E">
      <w:pPr>
        <w:rPr>
          <w:lang w:val="en-GB"/>
        </w:rPr>
      </w:pPr>
      <w:r>
        <w:rPr>
          <w:lang w:val="en-GB"/>
        </w:rPr>
        <w:t>Just as was the case with group discussions (Bruun et al. 201</w:t>
      </w:r>
      <w:r w:rsidR="002435DB">
        <w:rPr>
          <w:lang w:val="en-GB"/>
        </w:rPr>
        <w:t>9</w:t>
      </w:r>
      <w:r>
        <w:rPr>
          <w:lang w:val="en-GB"/>
        </w:rPr>
        <w:t>) and keywords analysis (Fairclough et al</w:t>
      </w:r>
      <w:r w:rsidR="002435DB">
        <w:rPr>
          <w:lang w:val="en-GB"/>
        </w:rPr>
        <w:t>.</w:t>
      </w:r>
      <w:r>
        <w:rPr>
          <w:lang w:val="en-GB"/>
        </w:rPr>
        <w:t xml:space="preserve"> 2011), we found that using TDNA revealed themes that were not part of the initial analysis. Furthermore, we made connections between these themes </w:t>
      </w:r>
      <w:r w:rsidR="007F68DA">
        <w:rPr>
          <w:lang w:val="en-GB"/>
        </w:rPr>
        <w:t xml:space="preserve">(and their development) </w:t>
      </w:r>
      <w:r>
        <w:rPr>
          <w:lang w:val="en-GB"/>
        </w:rPr>
        <w:t xml:space="preserve">and other discursive markers, in this case other articles and reports. </w:t>
      </w:r>
      <w:r w:rsidR="007F68DA">
        <w:rPr>
          <w:lang w:val="en-GB"/>
        </w:rPr>
        <w:t>However, we have not shown that our thematic maps correspond to either the intentions of curriculum authors or</w:t>
      </w:r>
      <w:r w:rsidR="00D45424">
        <w:rPr>
          <w:lang w:val="en-GB"/>
        </w:rPr>
        <w:t xml:space="preserve"> explicit</w:t>
      </w:r>
      <w:r w:rsidR="007F68DA">
        <w:rPr>
          <w:lang w:val="en-GB"/>
        </w:rPr>
        <w:t xml:space="preserve"> interpretations of teachers. We may speculate that curriculum texts are formulated in official bodies through a process that involves both political intentions as well as educational expertise. This process has to the best of our knowledge not been documented. </w:t>
      </w:r>
    </w:p>
    <w:p w14:paraId="193D2410" w14:textId="2A4B69B6" w:rsidR="00B0326E" w:rsidRDefault="0048427A" w:rsidP="00B0326E">
      <w:pPr>
        <w:rPr>
          <w:ins w:id="268" w:author="Jesper Bruun" w:date="2020-06-20T09:16:00Z"/>
          <w:lang w:val="en-GB"/>
        </w:rPr>
      </w:pPr>
      <w:r>
        <w:rPr>
          <w:lang w:val="en-GB"/>
        </w:rPr>
        <w:t>Instead, in order to gauge the appropriateness of thematic maps</w:t>
      </w:r>
      <w:r w:rsidR="00441E45">
        <w:rPr>
          <w:lang w:val="en-GB"/>
        </w:rPr>
        <w:t xml:space="preserve"> with regards to political intentions</w:t>
      </w:r>
      <w:r>
        <w:rPr>
          <w:lang w:val="en-GB"/>
        </w:rPr>
        <w:t xml:space="preserve">, future research could </w:t>
      </w:r>
      <w:r w:rsidR="00D45424">
        <w:rPr>
          <w:lang w:val="en-GB"/>
        </w:rPr>
        <w:t xml:space="preserve">further integrate the methodology with critical discourse analysis to </w:t>
      </w:r>
      <w:r>
        <w:rPr>
          <w:lang w:val="en-GB"/>
        </w:rPr>
        <w:t>compare their development to political debates about the curriculum</w:t>
      </w:r>
      <w:r w:rsidR="00D45424">
        <w:rPr>
          <w:lang w:val="en-GB"/>
        </w:rPr>
        <w:t xml:space="preserve"> or investigate further links with survey data</w:t>
      </w:r>
      <w:r>
        <w:rPr>
          <w:lang w:val="en-GB"/>
        </w:rPr>
        <w:t xml:space="preserve">. For example, one could look for evidence that the emergence of </w:t>
      </w:r>
      <w:r w:rsidRPr="0048427A">
        <w:rPr>
          <w:i/>
          <w:iCs/>
          <w:lang w:val="en-GB" w:eastAsia="fi-FI"/>
        </w:rPr>
        <w:t>Implementation of Teaching</w:t>
      </w:r>
      <w:r>
        <w:rPr>
          <w:i/>
          <w:iCs/>
          <w:lang w:val="en-GB" w:eastAsia="fi-FI"/>
        </w:rPr>
        <w:t xml:space="preserve"> </w:t>
      </w:r>
      <w:r>
        <w:rPr>
          <w:lang w:val="en-GB" w:eastAsia="fi-FI"/>
        </w:rPr>
        <w:t xml:space="preserve">in 2007 was correlated with confusion about how to implement teaching in this new school subject. </w:t>
      </w:r>
      <w:r w:rsidR="00441E45">
        <w:rPr>
          <w:lang w:val="en-GB"/>
        </w:rPr>
        <w:t>In connection to teacher interpretations</w:t>
      </w:r>
      <w:r w:rsidR="007F68DA">
        <w:rPr>
          <w:lang w:val="en-GB"/>
        </w:rPr>
        <w:t>, maps like these have been used to analyse other curriculums</w:t>
      </w:r>
      <w:r w:rsidR="00441E45">
        <w:rPr>
          <w:lang w:val="en-GB"/>
        </w:rPr>
        <w:t xml:space="preserve"> (</w:t>
      </w:r>
      <w:proofErr w:type="spellStart"/>
      <w:r w:rsidR="00441E45">
        <w:rPr>
          <w:lang w:val="en-GB"/>
        </w:rPr>
        <w:t>Elmeskov</w:t>
      </w:r>
      <w:proofErr w:type="spellEnd"/>
      <w:r w:rsidR="00441E45">
        <w:rPr>
          <w:lang w:val="en-GB"/>
        </w:rPr>
        <w:t xml:space="preserve"> et al. 2015) and, as mentioned, in teacher professional development (Evans &amp; Dolin 2018)</w:t>
      </w:r>
      <w:r w:rsidR="007F68DA">
        <w:rPr>
          <w:lang w:val="en-GB"/>
        </w:rPr>
        <w:t xml:space="preserve">. </w:t>
      </w:r>
      <w:r w:rsidR="00441E45">
        <w:rPr>
          <w:lang w:val="en-GB"/>
        </w:rPr>
        <w:t xml:space="preserve">To gauge whether the maps in this study capture teacher interpretations or could help bridge the gap between official intentions and current teacher practices, future action research could strive to use these maps in trial teacher professional development. </w:t>
      </w:r>
    </w:p>
    <w:p w14:paraId="573201E9" w14:textId="06F26577" w:rsidR="00AF372F" w:rsidRDefault="00AF372F" w:rsidP="00AF372F">
      <w:pPr>
        <w:rPr>
          <w:ins w:id="269" w:author="Jesper Bruun" w:date="2020-06-20T09:23:00Z"/>
          <w:lang w:val="en-GB"/>
        </w:rPr>
      </w:pPr>
    </w:p>
    <w:p w14:paraId="2D7A1640" w14:textId="035C6D7A" w:rsidR="00AF372F" w:rsidRDefault="00AF372F" w:rsidP="00B0326E">
      <w:pPr>
        <w:rPr>
          <w:ins w:id="270" w:author="Jesper Bruun" w:date="2020-06-20T09:22:00Z"/>
          <w:lang w:val="en-GB"/>
        </w:rPr>
      </w:pPr>
    </w:p>
    <w:p w14:paraId="0BE09CF7" w14:textId="77777777" w:rsidR="00AF372F" w:rsidRDefault="00AF372F" w:rsidP="00B0326E">
      <w:pPr>
        <w:rPr>
          <w:lang w:val="en-GB"/>
        </w:rPr>
      </w:pPr>
    </w:p>
    <w:p w14:paraId="6BE5E798" w14:textId="5C52E27C" w:rsidR="00AF0AA5" w:rsidRDefault="00AF0AA5" w:rsidP="00B0326E">
      <w:pPr>
        <w:rPr>
          <w:lang w:val="en-GB"/>
        </w:rPr>
      </w:pPr>
    </w:p>
    <w:p w14:paraId="72C78B35" w14:textId="2091CC3E" w:rsidR="00AB6CEB" w:rsidRDefault="00AB6CEB" w:rsidP="00AB6CEB">
      <w:pPr>
        <w:pStyle w:val="FirstLevelSection"/>
      </w:pPr>
      <w:r>
        <w:t>Conclusion</w:t>
      </w:r>
    </w:p>
    <w:p w14:paraId="11CDB555" w14:textId="36CF0EA4" w:rsidR="00AF0AA5" w:rsidRPr="007F68DA" w:rsidRDefault="00AF0AA5" w:rsidP="00B0326E">
      <w:pPr>
        <w:rPr>
          <w:i/>
          <w:iCs/>
          <w:lang w:val="en-GB"/>
        </w:rPr>
      </w:pPr>
      <w:r>
        <w:rPr>
          <w:lang w:val="en-GB"/>
        </w:rPr>
        <w:t xml:space="preserve">In this work, we have illustrated how thematic discourse network analysis (TDNA) integrated with critical discourse analysis (CDA) can be used to identify and interpret interconnected themes in three different iterations of a curriculum text. We have also shown how themes may change internally and externally signifying potential differences in political intentions and possible interpretations. </w:t>
      </w:r>
      <w:r w:rsidR="00AB6CEB">
        <w:rPr>
          <w:lang w:val="en-GB"/>
        </w:rPr>
        <w:t xml:space="preserve">Further research may link these potential differences to accounts of political decisions and to teacher implementation. </w:t>
      </w:r>
    </w:p>
    <w:p w14:paraId="090A1DD0" w14:textId="77777777" w:rsidR="00FD2E3B" w:rsidRPr="003231AD" w:rsidRDefault="00FD2E3B" w:rsidP="00FD2E3B">
      <w:pPr>
        <w:rPr>
          <w:lang w:val="en-GB"/>
        </w:rPr>
      </w:pPr>
    </w:p>
    <w:p w14:paraId="642673BA" w14:textId="77777777" w:rsidR="00BB7712" w:rsidRPr="003231AD" w:rsidRDefault="00E74AE4" w:rsidP="00E229DF">
      <w:pPr>
        <w:pStyle w:val="FirstLevelSection"/>
        <w:rPr>
          <w:lang w:val="en-GB"/>
        </w:rPr>
      </w:pPr>
      <w:r w:rsidRPr="003231AD">
        <w:rPr>
          <w:lang w:val="en-GB"/>
        </w:rPr>
        <w:t>Acknowledgement</w:t>
      </w:r>
    </w:p>
    <w:p w14:paraId="32328522" w14:textId="38FA1E04" w:rsidR="00E74AE4" w:rsidRPr="008931DA" w:rsidRDefault="00215BCA" w:rsidP="008931DA">
      <w:r w:rsidRPr="003231AD">
        <w:rPr>
          <w:lang w:val="en-GB"/>
        </w:rPr>
        <w:t xml:space="preserve">This work is supported by </w:t>
      </w:r>
      <w:r w:rsidR="008931DA">
        <w:rPr>
          <w:lang w:val="en-GB"/>
        </w:rPr>
        <w:t>Novo Nordisk Foundation</w:t>
      </w:r>
      <w:r w:rsidRPr="003231AD">
        <w:rPr>
          <w:lang w:val="en-GB"/>
        </w:rPr>
        <w:t xml:space="preserve"> grant </w:t>
      </w:r>
      <w:r w:rsidR="008931DA" w:rsidRPr="008931DA">
        <w:t>NNF18OC0052291</w:t>
      </w:r>
      <w:r w:rsidRPr="003231AD">
        <w:rPr>
          <w:lang w:val="en-GB"/>
        </w:rPr>
        <w:t xml:space="preserve">. </w:t>
      </w:r>
    </w:p>
    <w:p w14:paraId="572A25AB" w14:textId="77777777" w:rsidR="00E74AE4" w:rsidRPr="003231AD" w:rsidRDefault="00E74AE4" w:rsidP="00E229DF">
      <w:pPr>
        <w:pStyle w:val="FirstLevelSection"/>
        <w:rPr>
          <w:lang w:val="en-GB"/>
        </w:rPr>
      </w:pPr>
    </w:p>
    <w:p w14:paraId="06F3F36E" w14:textId="77777777" w:rsidR="00E74AE4" w:rsidRPr="003231AD" w:rsidRDefault="00E74AE4" w:rsidP="00E74AE4">
      <w:pPr>
        <w:pStyle w:val="FirstLevelSection"/>
        <w:rPr>
          <w:lang w:val="en-GB"/>
        </w:rPr>
      </w:pPr>
      <w:r w:rsidRPr="003231AD">
        <w:rPr>
          <w:lang w:val="en-GB"/>
        </w:rPr>
        <w:t>REFERENCES</w:t>
      </w:r>
    </w:p>
    <w:p w14:paraId="708E4421" w14:textId="77777777" w:rsidR="00DB1AFF" w:rsidRPr="006206AB" w:rsidRDefault="00DB1AFF" w:rsidP="00DB1AFF">
      <w:pPr>
        <w:pStyle w:val="References"/>
        <w:rPr>
          <w:sz w:val="24"/>
          <w:lang w:val="da-DK"/>
        </w:rPr>
      </w:pPr>
      <w:r w:rsidRPr="003231AD">
        <w:rPr>
          <w:lang w:val="en-GB"/>
        </w:rPr>
        <w:t xml:space="preserve">Adey, P. (1997). Dimensions of progression in a curriculum. </w:t>
      </w:r>
      <w:r w:rsidRPr="006206AB">
        <w:rPr>
          <w:i/>
          <w:iCs/>
          <w:lang w:val="da-DK"/>
        </w:rPr>
        <w:t>The Curriculum Journal</w:t>
      </w:r>
      <w:r w:rsidRPr="006206AB">
        <w:rPr>
          <w:lang w:val="da-DK"/>
        </w:rPr>
        <w:t xml:space="preserve">, </w:t>
      </w:r>
      <w:r w:rsidRPr="006206AB">
        <w:rPr>
          <w:i/>
          <w:iCs/>
          <w:lang w:val="da-DK"/>
        </w:rPr>
        <w:t>8</w:t>
      </w:r>
      <w:r w:rsidRPr="006206AB">
        <w:rPr>
          <w:lang w:val="da-DK"/>
        </w:rPr>
        <w:t>(3), 367-391.</w:t>
      </w:r>
    </w:p>
    <w:p w14:paraId="5776E1F1" w14:textId="77777777" w:rsidR="00DB1AFF" w:rsidRPr="006206AB" w:rsidRDefault="00DB1AFF" w:rsidP="008931DA">
      <w:pPr>
        <w:pStyle w:val="References"/>
        <w:ind w:left="0" w:firstLine="0"/>
        <w:jc w:val="both"/>
        <w:rPr>
          <w:szCs w:val="22"/>
          <w:lang w:val="da-DK"/>
        </w:rPr>
      </w:pPr>
    </w:p>
    <w:p w14:paraId="496F29FD" w14:textId="77777777" w:rsidR="009469F0" w:rsidRPr="003231AD" w:rsidRDefault="009469F0" w:rsidP="00FB15EA">
      <w:pPr>
        <w:pStyle w:val="References"/>
        <w:rPr>
          <w:szCs w:val="22"/>
          <w:lang w:val="en-GB"/>
        </w:rPr>
      </w:pPr>
      <w:r w:rsidRPr="006206AB">
        <w:rPr>
          <w:szCs w:val="22"/>
          <w:lang w:val="da-DK"/>
        </w:rPr>
        <w:t xml:space="preserve">Aftale af 28. maj 2003 mellem Regeringen […] om reform af de gymnasiale uddannelser. </w:t>
      </w:r>
      <w:r w:rsidRPr="003231AD">
        <w:rPr>
          <w:szCs w:val="22"/>
          <w:lang w:val="en-GB"/>
        </w:rPr>
        <w:t xml:space="preserve">(2003). Retrieved January 31st 2019 from: </w:t>
      </w:r>
      <w:hyperlink r:id="rId17" w:history="1">
        <w:r w:rsidRPr="003231AD">
          <w:rPr>
            <w:szCs w:val="22"/>
            <w:lang w:val="en-GB"/>
          </w:rPr>
          <w:t>http://www.gl.org/uddannelse/udd.politik/Documents/Politisk%20aftale%20-%20reform.doc</w:t>
        </w:r>
      </w:hyperlink>
    </w:p>
    <w:p w14:paraId="48AAA6E0" w14:textId="061FD131" w:rsidR="009469F0" w:rsidRPr="003231AD" w:rsidRDefault="009469F0" w:rsidP="00FB15EA">
      <w:pPr>
        <w:pStyle w:val="References"/>
        <w:rPr>
          <w:szCs w:val="22"/>
          <w:lang w:val="en-GB"/>
        </w:rPr>
      </w:pPr>
      <w:proofErr w:type="spellStart"/>
      <w:r w:rsidRPr="006206AB">
        <w:rPr>
          <w:szCs w:val="22"/>
          <w:lang w:val="da-DK"/>
        </w:rPr>
        <w:t>Akker</w:t>
      </w:r>
      <w:proofErr w:type="spellEnd"/>
      <w:r w:rsidRPr="006206AB">
        <w:rPr>
          <w:szCs w:val="22"/>
          <w:lang w:val="da-DK"/>
        </w:rPr>
        <w:t xml:space="preserve">, J. van den, D. </w:t>
      </w:r>
      <w:proofErr w:type="spellStart"/>
      <w:r w:rsidRPr="006206AB">
        <w:rPr>
          <w:szCs w:val="22"/>
          <w:lang w:val="da-DK"/>
        </w:rPr>
        <w:t>Fasoglio</w:t>
      </w:r>
      <w:proofErr w:type="spellEnd"/>
      <w:r w:rsidRPr="006206AB">
        <w:rPr>
          <w:szCs w:val="22"/>
          <w:lang w:val="da-DK"/>
        </w:rPr>
        <w:t xml:space="preserve">, and </w:t>
      </w:r>
      <w:del w:id="271" w:author="Jesper Bruun" w:date="2020-06-20T11:51:00Z">
        <w:r w:rsidRPr="006206AB" w:rsidDel="003F7348">
          <w:rPr>
            <w:szCs w:val="22"/>
            <w:lang w:val="da-DK"/>
          </w:rPr>
          <w:delText xml:space="preserve">H. </w:delText>
        </w:r>
      </w:del>
      <w:r w:rsidRPr="006206AB">
        <w:rPr>
          <w:szCs w:val="22"/>
          <w:lang w:val="da-DK"/>
        </w:rPr>
        <w:t>Mulder</w:t>
      </w:r>
      <w:ins w:id="272" w:author="Jesper Bruun" w:date="2020-06-20T11:51:00Z">
        <w:r w:rsidR="003F7348">
          <w:rPr>
            <w:szCs w:val="22"/>
            <w:lang w:val="da-DK"/>
          </w:rPr>
          <w:t>, H.</w:t>
        </w:r>
      </w:ins>
      <w:r w:rsidRPr="006206AB">
        <w:rPr>
          <w:szCs w:val="22"/>
          <w:lang w:val="da-DK"/>
        </w:rPr>
        <w:t xml:space="preserve"> (2010). </w:t>
      </w:r>
      <w:r w:rsidRPr="003231AD">
        <w:rPr>
          <w:szCs w:val="22"/>
          <w:lang w:val="en-GB"/>
        </w:rPr>
        <w:t>A curriculum perspective on plurilingual education. Online resources by the Council of Europe. http://www.oerp.ir/sites/default/files/parvande/SLO_persp2010_EN.pdf.</w:t>
      </w:r>
    </w:p>
    <w:p w14:paraId="3A74F7D0" w14:textId="46210C48" w:rsidR="00977199" w:rsidRPr="002435DB" w:rsidRDefault="00977199" w:rsidP="00FB15EA">
      <w:pPr>
        <w:pStyle w:val="References"/>
        <w:rPr>
          <w:szCs w:val="22"/>
        </w:rPr>
      </w:pPr>
      <w:r w:rsidRPr="002435DB">
        <w:rPr>
          <w:szCs w:val="22"/>
        </w:rPr>
        <w:t>Andersen</w:t>
      </w:r>
      <w:r w:rsidR="002435DB" w:rsidRPr="002435DB">
        <w:rPr>
          <w:szCs w:val="22"/>
        </w:rPr>
        <w:t>, I. V. K.</w:t>
      </w:r>
      <w:r w:rsidRPr="002435DB">
        <w:rPr>
          <w:szCs w:val="22"/>
        </w:rPr>
        <w:t xml:space="preserve"> (2017)</w:t>
      </w:r>
      <w:r w:rsidR="002435DB" w:rsidRPr="002435DB">
        <w:rPr>
          <w:szCs w:val="22"/>
        </w:rPr>
        <w:t>. Interdisciplinarity in the Basic Sci</w:t>
      </w:r>
      <w:r w:rsidR="002435DB">
        <w:rPr>
          <w:szCs w:val="22"/>
        </w:rPr>
        <w:t xml:space="preserve">ence Course. (Master’s thesis, University of Copenhagen, Copenhagen, Denmark). Available from: </w:t>
      </w:r>
      <w:hyperlink r:id="rId18" w:history="1">
        <w:r w:rsidR="002435DB" w:rsidRPr="00CC2E7D">
          <w:rPr>
            <w:rStyle w:val="Hyperlink"/>
            <w:szCs w:val="22"/>
          </w:rPr>
          <w:t>https://www.ind.ku.dk/publikationer/studenterserien/interdiciplinarity-in-the-basic-science-course/</w:t>
        </w:r>
      </w:hyperlink>
      <w:r w:rsidR="002435DB">
        <w:rPr>
          <w:szCs w:val="22"/>
        </w:rPr>
        <w:t xml:space="preserve"> </w:t>
      </w:r>
    </w:p>
    <w:p w14:paraId="5A0EB917" w14:textId="77777777" w:rsidR="002435DB" w:rsidRPr="002435DB" w:rsidRDefault="002435DB" w:rsidP="002435DB">
      <w:pPr>
        <w:pStyle w:val="References"/>
      </w:pPr>
      <w:r w:rsidRPr="002435DB">
        <w:t xml:space="preserve">Bruun, J., Evans, R. H., &amp; Dolin, J. (2009). Investigating scientific literacy documents with linguistic network analysis. I </w:t>
      </w:r>
      <w:r w:rsidRPr="002435DB">
        <w:rPr>
          <w:i/>
          <w:iCs/>
        </w:rPr>
        <w:t xml:space="preserve">ESERA; European Science Education Research Association: 2009 Conference </w:t>
      </w:r>
      <w:r w:rsidRPr="002435DB">
        <w:t xml:space="preserve">(s. 239). European Science Education Research Association (ESERA). </w:t>
      </w:r>
    </w:p>
    <w:p w14:paraId="71F218B5" w14:textId="77777777" w:rsidR="002435DB" w:rsidRDefault="002435DB" w:rsidP="002435DB">
      <w:pPr>
        <w:pStyle w:val="References"/>
        <w:rPr>
          <w:sz w:val="24"/>
        </w:rPr>
      </w:pPr>
      <w:r w:rsidRPr="002435DB">
        <w:rPr>
          <w:lang w:val="da-DK"/>
        </w:rPr>
        <w:t xml:space="preserve">Bruun, J., Lindahl, M., &amp; Linder, C. (2019). </w:t>
      </w:r>
      <w:r>
        <w:t xml:space="preserve">Network analysis and qualitative discourse analysis of a classroom group discussion. </w:t>
      </w:r>
      <w:r>
        <w:rPr>
          <w:rStyle w:val="Emphasis"/>
        </w:rPr>
        <w:t>International Journal of Research and Method in Education</w:t>
      </w:r>
      <w:r>
        <w:t xml:space="preserve">, </w:t>
      </w:r>
      <w:r>
        <w:rPr>
          <w:rStyle w:val="Emphasis"/>
        </w:rPr>
        <w:t>42</w:t>
      </w:r>
      <w:r>
        <w:t xml:space="preserve">(3), 317-339. </w:t>
      </w:r>
      <w:hyperlink r:id="rId19" w:tgtFrame="_self" w:history="1">
        <w:r>
          <w:rPr>
            <w:rStyle w:val="Hyperlink"/>
          </w:rPr>
          <w:t>https://doi.org/10.1080/1743727X.2018.1496414</w:t>
        </w:r>
      </w:hyperlink>
    </w:p>
    <w:p w14:paraId="5924B248" w14:textId="77777777" w:rsidR="009469F0" w:rsidRPr="003231AD" w:rsidRDefault="009469F0" w:rsidP="00FB15EA">
      <w:pPr>
        <w:pStyle w:val="References"/>
        <w:rPr>
          <w:szCs w:val="22"/>
          <w:lang w:val="en-GB"/>
        </w:rPr>
      </w:pPr>
      <w:r w:rsidRPr="003231AD">
        <w:rPr>
          <w:szCs w:val="22"/>
          <w:lang w:val="en-GB"/>
        </w:rPr>
        <w:t xml:space="preserve">Bohlin, L., </w:t>
      </w:r>
      <w:proofErr w:type="spellStart"/>
      <w:r w:rsidRPr="003231AD">
        <w:rPr>
          <w:szCs w:val="22"/>
          <w:lang w:val="en-GB"/>
        </w:rPr>
        <w:t>Edler</w:t>
      </w:r>
      <w:proofErr w:type="spellEnd"/>
      <w:r w:rsidRPr="003231AD">
        <w:rPr>
          <w:szCs w:val="22"/>
          <w:lang w:val="en-GB"/>
        </w:rPr>
        <w:t xml:space="preserve">, D., </w:t>
      </w:r>
      <w:proofErr w:type="spellStart"/>
      <w:r w:rsidRPr="003231AD">
        <w:rPr>
          <w:szCs w:val="22"/>
          <w:lang w:val="en-GB"/>
        </w:rPr>
        <w:t>Lancichinetti</w:t>
      </w:r>
      <w:proofErr w:type="spellEnd"/>
      <w:r w:rsidRPr="003231AD">
        <w:rPr>
          <w:szCs w:val="22"/>
          <w:lang w:val="en-GB"/>
        </w:rPr>
        <w:t xml:space="preserve">, A., &amp; </w:t>
      </w:r>
      <w:proofErr w:type="spellStart"/>
      <w:r w:rsidRPr="003231AD">
        <w:rPr>
          <w:szCs w:val="22"/>
          <w:lang w:val="en-GB"/>
        </w:rPr>
        <w:t>Rosvall</w:t>
      </w:r>
      <w:proofErr w:type="spellEnd"/>
      <w:r w:rsidRPr="003231AD">
        <w:rPr>
          <w:szCs w:val="22"/>
          <w:lang w:val="en-GB"/>
        </w:rPr>
        <w:t>, M. (2014). Community detection and visualization of networks with the map equation framework. In Measuring Scholarly Impact (pp. 3-34). Springer.</w:t>
      </w:r>
    </w:p>
    <w:p w14:paraId="6FD84B38" w14:textId="709FCC58" w:rsidR="009469F0" w:rsidRPr="003231AD" w:rsidRDefault="009469F0" w:rsidP="00FB15EA">
      <w:pPr>
        <w:pStyle w:val="References"/>
        <w:rPr>
          <w:szCs w:val="22"/>
          <w:lang w:val="en-GB"/>
        </w:rPr>
      </w:pPr>
      <w:r w:rsidRPr="003231AD">
        <w:rPr>
          <w:szCs w:val="22"/>
          <w:lang w:val="en-GB"/>
        </w:rPr>
        <w:t xml:space="preserve">Dolin, J., &amp; Evans, R. H. (red.) (2018). Transforming assessment: through an interplay between practice, research and policy. Springer. Contributions from Science Education Research, </w:t>
      </w:r>
      <w:r w:rsidR="002E644A" w:rsidRPr="003231AD">
        <w:rPr>
          <w:szCs w:val="22"/>
          <w:lang w:val="en-GB"/>
        </w:rPr>
        <w:t>Vol</w:t>
      </w:r>
      <w:r w:rsidRPr="003231AD">
        <w:rPr>
          <w:szCs w:val="22"/>
          <w:lang w:val="en-GB"/>
        </w:rPr>
        <w:t xml:space="preserve">. 4 </w:t>
      </w:r>
      <w:hyperlink r:id="rId20" w:tgtFrame="_self" w:history="1">
        <w:r w:rsidRPr="003231AD">
          <w:rPr>
            <w:szCs w:val="22"/>
            <w:lang w:val="en-GB"/>
          </w:rPr>
          <w:t>https://doi.org/10.1007/978-3-319-63248-3</w:t>
        </w:r>
      </w:hyperlink>
    </w:p>
    <w:p w14:paraId="483A72D3" w14:textId="7E66EA78" w:rsidR="00A21D63" w:rsidRPr="006206AB" w:rsidRDefault="009469F0" w:rsidP="00A21D63">
      <w:pPr>
        <w:pStyle w:val="References"/>
        <w:rPr>
          <w:szCs w:val="22"/>
          <w:lang w:val="da-DK"/>
        </w:rPr>
      </w:pPr>
      <w:r w:rsidRPr="003231AD">
        <w:rPr>
          <w:szCs w:val="22"/>
          <w:lang w:val="en-GB"/>
        </w:rPr>
        <w:t xml:space="preserve">Dolin, J., Jacobsen, L. B., Jensen, S. B., &amp; Johannsen, B. F. (2014). </w:t>
      </w:r>
      <w:r w:rsidRPr="006206AB">
        <w:rPr>
          <w:szCs w:val="22"/>
          <w:lang w:val="da-DK"/>
        </w:rPr>
        <w:t xml:space="preserve">Evaluering af naturvidenskabelig almendannelse i </w:t>
      </w:r>
      <w:proofErr w:type="spellStart"/>
      <w:r w:rsidRPr="006206AB">
        <w:rPr>
          <w:szCs w:val="22"/>
          <w:lang w:val="da-DK"/>
        </w:rPr>
        <w:t>stx</w:t>
      </w:r>
      <w:proofErr w:type="spellEnd"/>
      <w:r w:rsidRPr="006206AB">
        <w:rPr>
          <w:szCs w:val="22"/>
          <w:lang w:val="da-DK"/>
        </w:rPr>
        <w:t xml:space="preserve">-og hf-uddannelserne. </w:t>
      </w:r>
      <w:proofErr w:type="spellStart"/>
      <w:r w:rsidRPr="006206AB">
        <w:rPr>
          <w:szCs w:val="22"/>
          <w:lang w:val="da-DK"/>
        </w:rPr>
        <w:t>Dpt</w:t>
      </w:r>
      <w:proofErr w:type="spellEnd"/>
      <w:r w:rsidRPr="006206AB">
        <w:rPr>
          <w:szCs w:val="22"/>
          <w:lang w:val="da-DK"/>
        </w:rPr>
        <w:t xml:space="preserve">. Of Science Education, </w:t>
      </w:r>
      <w:proofErr w:type="spellStart"/>
      <w:r w:rsidRPr="006206AB">
        <w:rPr>
          <w:szCs w:val="22"/>
          <w:lang w:val="da-DK"/>
        </w:rPr>
        <w:t>University</w:t>
      </w:r>
      <w:proofErr w:type="spellEnd"/>
      <w:r w:rsidRPr="006206AB">
        <w:rPr>
          <w:szCs w:val="22"/>
          <w:lang w:val="da-DK"/>
        </w:rPr>
        <w:t xml:space="preserve"> of Copenhagen.</w:t>
      </w:r>
    </w:p>
    <w:p w14:paraId="4D3DEB4A" w14:textId="2A08D591" w:rsidR="00A21D63" w:rsidRPr="00B1295A" w:rsidRDefault="00A21D63" w:rsidP="00A21D63">
      <w:pPr>
        <w:pStyle w:val="References"/>
        <w:rPr>
          <w:szCs w:val="22"/>
          <w:lang w:val="da-DK"/>
        </w:rPr>
      </w:pPr>
      <w:r w:rsidRPr="00A21D63">
        <w:rPr>
          <w:szCs w:val="22"/>
          <w:lang w:val="da-DK"/>
        </w:rPr>
        <w:t>DME (2013). Danis</w:t>
      </w:r>
      <w:r>
        <w:rPr>
          <w:szCs w:val="22"/>
          <w:lang w:val="da-DK"/>
        </w:rPr>
        <w:t xml:space="preserve">h </w:t>
      </w:r>
      <w:proofErr w:type="spellStart"/>
      <w:r>
        <w:rPr>
          <w:szCs w:val="22"/>
          <w:lang w:val="da-DK"/>
        </w:rPr>
        <w:t>Ministry</w:t>
      </w:r>
      <w:proofErr w:type="spellEnd"/>
      <w:r>
        <w:rPr>
          <w:szCs w:val="22"/>
          <w:lang w:val="da-DK"/>
        </w:rPr>
        <w:t xml:space="preserve"> of Education: </w:t>
      </w:r>
      <w:r w:rsidRPr="00A21D63">
        <w:rPr>
          <w:szCs w:val="22"/>
          <w:lang w:val="da-DK"/>
        </w:rPr>
        <w:t xml:space="preserve">Læreplan: Naturvidenskabeligt grundforløb – </w:t>
      </w:r>
      <w:proofErr w:type="spellStart"/>
      <w:r w:rsidRPr="00A21D63">
        <w:rPr>
          <w:szCs w:val="22"/>
          <w:lang w:val="da-DK"/>
        </w:rPr>
        <w:t>stx</w:t>
      </w:r>
      <w:proofErr w:type="spellEnd"/>
      <w:r w:rsidRPr="00A21D63">
        <w:rPr>
          <w:szCs w:val="22"/>
          <w:lang w:val="da-DK"/>
        </w:rPr>
        <w:t>, juni 2013.</w:t>
      </w:r>
      <w:r w:rsidR="00F26D79">
        <w:rPr>
          <w:szCs w:val="22"/>
          <w:lang w:val="da-DK"/>
        </w:rPr>
        <w:t xml:space="preserve"> </w:t>
      </w:r>
      <w:proofErr w:type="spellStart"/>
      <w:r w:rsidR="00F26D79" w:rsidRPr="00B1295A">
        <w:rPr>
          <w:szCs w:val="22"/>
          <w:lang w:val="da-DK"/>
        </w:rPr>
        <w:t>Retrieved</w:t>
      </w:r>
      <w:proofErr w:type="spellEnd"/>
      <w:r w:rsidR="00B1295A" w:rsidRPr="00B1295A">
        <w:rPr>
          <w:szCs w:val="22"/>
          <w:lang w:val="da-DK"/>
        </w:rPr>
        <w:t xml:space="preserve"> </w:t>
      </w:r>
      <w:proofErr w:type="gramStart"/>
      <w:r w:rsidR="00B1295A" w:rsidRPr="00B1295A">
        <w:rPr>
          <w:szCs w:val="22"/>
          <w:lang w:val="da-DK"/>
        </w:rPr>
        <w:t>April</w:t>
      </w:r>
      <w:proofErr w:type="gramEnd"/>
      <w:r w:rsidR="00B1295A" w:rsidRPr="00B1295A">
        <w:rPr>
          <w:szCs w:val="22"/>
          <w:lang w:val="da-DK"/>
        </w:rPr>
        <w:t xml:space="preserve"> 2. 2020 at</w:t>
      </w:r>
      <w:r w:rsidR="00B1295A">
        <w:rPr>
          <w:szCs w:val="22"/>
          <w:lang w:val="da-DK"/>
        </w:rPr>
        <w:t xml:space="preserve">: </w:t>
      </w:r>
      <w:r w:rsidR="00F26D79" w:rsidRPr="00B1295A">
        <w:rPr>
          <w:szCs w:val="22"/>
          <w:lang w:val="da-DK"/>
        </w:rPr>
        <w:t xml:space="preserve"> </w:t>
      </w:r>
      <w:r w:rsidR="00353E04">
        <w:fldChar w:fldCharType="begin"/>
      </w:r>
      <w:r w:rsidR="00353E04" w:rsidRPr="00FE0C3A">
        <w:rPr>
          <w:lang w:val="da-DK"/>
          <w:rPrChange w:id="273" w:author="Jesper Bruun" w:date="2020-06-19T17:53:00Z">
            <w:rPr/>
          </w:rPrChange>
        </w:rPr>
        <w:instrText xml:space="preserve"> HYPERLINK "https://www.retsinformation.dk/Forms/R0710.aspx?id=152507" \l "Bil45" </w:instrText>
      </w:r>
      <w:r w:rsidR="00353E04">
        <w:fldChar w:fldCharType="separate"/>
      </w:r>
      <w:r w:rsidR="00F26D79" w:rsidRPr="00B1295A">
        <w:rPr>
          <w:rStyle w:val="Hyperlink"/>
          <w:szCs w:val="22"/>
          <w:lang w:val="da-DK"/>
        </w:rPr>
        <w:t>https://www.retsinformation.dk/Forms/R0710.aspx?id=152507#Bil45</w:t>
      </w:r>
      <w:r w:rsidR="00353E04">
        <w:rPr>
          <w:rStyle w:val="Hyperlink"/>
          <w:szCs w:val="22"/>
          <w:lang w:val="da-DK"/>
        </w:rPr>
        <w:fldChar w:fldCharType="end"/>
      </w:r>
      <w:r w:rsidR="00F26D79" w:rsidRPr="00B1295A">
        <w:rPr>
          <w:szCs w:val="22"/>
          <w:lang w:val="da-DK"/>
        </w:rPr>
        <w:t xml:space="preserve"> </w:t>
      </w:r>
    </w:p>
    <w:p w14:paraId="79B82755" w14:textId="1ED8A7EA" w:rsidR="00960A65" w:rsidRPr="006206AB" w:rsidRDefault="00960A65" w:rsidP="00960A65">
      <w:pPr>
        <w:pStyle w:val="References"/>
        <w:rPr>
          <w:lang w:val="da-DK"/>
        </w:rPr>
      </w:pPr>
      <w:r w:rsidRPr="00A21D63">
        <w:rPr>
          <w:lang w:val="da-DK"/>
        </w:rPr>
        <w:t xml:space="preserve">Elmeskov, D. C., Bruun, J., &amp; Nielsen, J. A. (2015). </w:t>
      </w:r>
      <w:r w:rsidRPr="006206AB">
        <w:rPr>
          <w:i/>
          <w:iCs/>
          <w:lang w:val="da-DK"/>
        </w:rPr>
        <w:t xml:space="preserve">Evaluering af bioteknologi A som forsøgsfag i </w:t>
      </w:r>
      <w:proofErr w:type="spellStart"/>
      <w:r w:rsidRPr="006206AB">
        <w:rPr>
          <w:i/>
          <w:iCs/>
          <w:lang w:val="da-DK"/>
        </w:rPr>
        <w:t>stx</w:t>
      </w:r>
      <w:proofErr w:type="spellEnd"/>
      <w:r w:rsidRPr="006206AB">
        <w:rPr>
          <w:i/>
          <w:iCs/>
          <w:lang w:val="da-DK"/>
        </w:rPr>
        <w:t xml:space="preserve"> og htx</w:t>
      </w:r>
      <w:r w:rsidRPr="006206AB">
        <w:rPr>
          <w:lang w:val="da-DK"/>
        </w:rPr>
        <w:t>. København: Det Natur- og Biovidenskabelige Fakultet, Københavns Universitet. MONA Forskningsrapportserie, Bind. 1</w:t>
      </w:r>
    </w:p>
    <w:p w14:paraId="1452BF36" w14:textId="77777777" w:rsidR="009469F0" w:rsidRPr="003231AD" w:rsidRDefault="009469F0" w:rsidP="00FB15EA">
      <w:pPr>
        <w:pStyle w:val="References"/>
        <w:rPr>
          <w:szCs w:val="22"/>
          <w:lang w:val="en-GB"/>
        </w:rPr>
      </w:pPr>
      <w:r w:rsidRPr="003231AD">
        <w:rPr>
          <w:szCs w:val="22"/>
          <w:lang w:val="en-GB"/>
        </w:rPr>
        <w:t xml:space="preserve">Evans, R. H., Cross, D., </w:t>
      </w:r>
      <w:proofErr w:type="spellStart"/>
      <w:r w:rsidRPr="003231AD">
        <w:rPr>
          <w:szCs w:val="22"/>
          <w:lang w:val="en-GB"/>
        </w:rPr>
        <w:t>Grangeat</w:t>
      </w:r>
      <w:proofErr w:type="spellEnd"/>
      <w:r w:rsidRPr="003231AD">
        <w:rPr>
          <w:szCs w:val="22"/>
          <w:lang w:val="en-GB"/>
        </w:rPr>
        <w:t xml:space="preserve">, M., Lima, L., </w:t>
      </w:r>
      <w:proofErr w:type="spellStart"/>
      <w:r w:rsidRPr="003231AD">
        <w:rPr>
          <w:szCs w:val="22"/>
          <w:lang w:val="en-GB"/>
        </w:rPr>
        <w:t>Nakhili</w:t>
      </w:r>
      <w:proofErr w:type="spellEnd"/>
      <w:r w:rsidRPr="003231AD">
        <w:rPr>
          <w:szCs w:val="22"/>
          <w:lang w:val="en-GB"/>
        </w:rPr>
        <w:t xml:space="preserve">, N., </w:t>
      </w:r>
      <w:proofErr w:type="spellStart"/>
      <w:r w:rsidRPr="003231AD">
        <w:rPr>
          <w:szCs w:val="22"/>
          <w:lang w:val="en-GB"/>
        </w:rPr>
        <w:t>Rached</w:t>
      </w:r>
      <w:proofErr w:type="spellEnd"/>
      <w:r w:rsidRPr="003231AD">
        <w:rPr>
          <w:szCs w:val="22"/>
          <w:lang w:val="en-GB"/>
        </w:rPr>
        <w:t xml:space="preserve">, E., ... </w:t>
      </w:r>
      <w:proofErr w:type="spellStart"/>
      <w:r w:rsidRPr="003231AD">
        <w:rPr>
          <w:szCs w:val="22"/>
          <w:lang w:val="en-GB"/>
        </w:rPr>
        <w:t>Ronnebeck</w:t>
      </w:r>
      <w:proofErr w:type="spellEnd"/>
      <w:r w:rsidRPr="003231AD">
        <w:rPr>
          <w:szCs w:val="22"/>
          <w:lang w:val="en-GB"/>
        </w:rPr>
        <w:t xml:space="preserve">, S. (2018). European Educational Systems and Assessment Practice. I J. Dolin, &amp; R. Evans (red.), </w:t>
      </w:r>
      <w:r w:rsidRPr="003231AD">
        <w:rPr>
          <w:szCs w:val="22"/>
          <w:lang w:val="en-GB"/>
        </w:rPr>
        <w:lastRenderedPageBreak/>
        <w:t>Transforming assessment: Through an interplay between practice, research and policy (s. 211-226). Springer.</w:t>
      </w:r>
    </w:p>
    <w:p w14:paraId="457E41F3" w14:textId="008DB89B" w:rsidR="009469F0" w:rsidRDefault="009469F0" w:rsidP="00FB15EA">
      <w:pPr>
        <w:pStyle w:val="References"/>
        <w:rPr>
          <w:szCs w:val="22"/>
          <w:lang w:val="en-GB"/>
        </w:rPr>
      </w:pPr>
      <w:r w:rsidRPr="003231AD">
        <w:rPr>
          <w:szCs w:val="22"/>
          <w:lang w:val="en-GB"/>
        </w:rPr>
        <w:t xml:space="preserve">Evans, R. H., &amp; Dolin, J. (2018). Taking Advantage of the Synergy Between Scientific Literacy Goals, Inquiry-Based Methods and Self-Efficacy to Change Science Teaching. </w:t>
      </w:r>
      <w:proofErr w:type="gramStart"/>
      <w:r w:rsidRPr="003231AD">
        <w:rPr>
          <w:szCs w:val="22"/>
          <w:lang w:val="en-GB"/>
        </w:rPr>
        <w:t>I .</w:t>
      </w:r>
      <w:proofErr w:type="gramEnd"/>
      <w:r w:rsidRPr="003231AD">
        <w:rPr>
          <w:szCs w:val="22"/>
          <w:lang w:val="en-GB"/>
        </w:rPr>
        <w:t xml:space="preserve"> </w:t>
      </w:r>
      <w:proofErr w:type="spellStart"/>
      <w:r w:rsidRPr="003231AD">
        <w:rPr>
          <w:szCs w:val="22"/>
          <w:lang w:val="en-GB"/>
        </w:rPr>
        <w:t>Tsivitanidou</w:t>
      </w:r>
      <w:proofErr w:type="spellEnd"/>
      <w:r w:rsidRPr="003231AD">
        <w:rPr>
          <w:szCs w:val="22"/>
          <w:lang w:val="en-GB"/>
        </w:rPr>
        <w:t xml:space="preserve">, P. </w:t>
      </w:r>
      <w:proofErr w:type="spellStart"/>
      <w:r w:rsidRPr="003231AD">
        <w:rPr>
          <w:szCs w:val="22"/>
          <w:lang w:val="en-GB"/>
        </w:rPr>
        <w:t>gray</w:t>
      </w:r>
      <w:proofErr w:type="spellEnd"/>
      <w:r w:rsidRPr="003231AD">
        <w:rPr>
          <w:szCs w:val="22"/>
          <w:lang w:val="en-GB"/>
        </w:rPr>
        <w:t xml:space="preserve">, E. </w:t>
      </w:r>
      <w:proofErr w:type="spellStart"/>
      <w:r w:rsidRPr="003231AD">
        <w:rPr>
          <w:szCs w:val="22"/>
          <w:lang w:val="en-GB"/>
        </w:rPr>
        <w:t>Rybska</w:t>
      </w:r>
      <w:proofErr w:type="spellEnd"/>
      <w:r w:rsidRPr="003231AD">
        <w:rPr>
          <w:szCs w:val="22"/>
          <w:lang w:val="en-GB"/>
        </w:rPr>
        <w:t xml:space="preserve">, L. </w:t>
      </w:r>
      <w:proofErr w:type="spellStart"/>
      <w:r w:rsidRPr="003231AD">
        <w:rPr>
          <w:szCs w:val="22"/>
          <w:lang w:val="en-GB"/>
        </w:rPr>
        <w:t>Louca</w:t>
      </w:r>
      <w:proofErr w:type="spellEnd"/>
      <w:r w:rsidRPr="003231AD">
        <w:rPr>
          <w:szCs w:val="22"/>
          <w:lang w:val="en-GB"/>
        </w:rPr>
        <w:t>, &amp; C. Constantinou (red.), Professional Development for Inquiry-Based Science Teaching and Learning (pp105-120). Springer.</w:t>
      </w:r>
    </w:p>
    <w:p w14:paraId="57EFC542" w14:textId="222F1D4E" w:rsidR="007F0114" w:rsidRPr="007F0114" w:rsidRDefault="007F0114" w:rsidP="007F0114">
      <w:pPr>
        <w:pStyle w:val="References"/>
      </w:pPr>
      <w:r w:rsidRPr="007F0114">
        <w:t xml:space="preserve">Fairclough, N. (1992). </w:t>
      </w:r>
      <w:r w:rsidRPr="007F0114">
        <w:rPr>
          <w:i/>
          <w:iCs/>
        </w:rPr>
        <w:t>Discourse and social change</w:t>
      </w:r>
      <w:r w:rsidRPr="007F0114">
        <w:t xml:space="preserve"> (Vol. 10). Cambridge: Polity press.</w:t>
      </w:r>
    </w:p>
    <w:p w14:paraId="45FA3BCE" w14:textId="7914558E" w:rsidR="002D7F94" w:rsidRPr="003231AD" w:rsidRDefault="002D7F94" w:rsidP="002D7F94">
      <w:pPr>
        <w:pStyle w:val="References"/>
        <w:rPr>
          <w:lang w:val="en-GB"/>
        </w:rPr>
      </w:pPr>
      <w:r w:rsidRPr="003231AD">
        <w:rPr>
          <w:lang w:val="en-GB"/>
        </w:rPr>
        <w:t>Fairclough, N. (</w:t>
      </w:r>
      <w:r w:rsidR="007F0114">
        <w:rPr>
          <w:lang w:val="en-GB"/>
        </w:rPr>
        <w:t>1993</w:t>
      </w:r>
      <w:r w:rsidRPr="003231AD">
        <w:rPr>
          <w:lang w:val="en-GB"/>
        </w:rPr>
        <w:t xml:space="preserve">). Critical discourse analysis and the marketization of public discourse: The universities. </w:t>
      </w:r>
      <w:r w:rsidRPr="003231AD">
        <w:rPr>
          <w:i/>
          <w:iCs/>
          <w:lang w:val="en-GB"/>
        </w:rPr>
        <w:t>Discourse &amp; society</w:t>
      </w:r>
      <w:r w:rsidRPr="003231AD">
        <w:rPr>
          <w:lang w:val="en-GB"/>
        </w:rPr>
        <w:t xml:space="preserve">, </w:t>
      </w:r>
      <w:r w:rsidRPr="003231AD">
        <w:rPr>
          <w:i/>
          <w:iCs/>
          <w:lang w:val="en-GB"/>
        </w:rPr>
        <w:t>4</w:t>
      </w:r>
      <w:r w:rsidRPr="003231AD">
        <w:rPr>
          <w:lang w:val="en-GB"/>
        </w:rPr>
        <w:t>(2), 133-168.</w:t>
      </w:r>
    </w:p>
    <w:p w14:paraId="033D94F1" w14:textId="223ED19D" w:rsidR="00AA0AE0" w:rsidRDefault="00023C40" w:rsidP="00023C40">
      <w:pPr>
        <w:pStyle w:val="References"/>
        <w:rPr>
          <w:ins w:id="274" w:author="Jesper Bruun" w:date="2020-06-20T10:20:00Z"/>
          <w:lang w:val="en-GB"/>
        </w:rPr>
      </w:pPr>
      <w:r w:rsidRPr="003231AD">
        <w:rPr>
          <w:lang w:val="en-GB"/>
        </w:rPr>
        <w:t xml:space="preserve">Fairclough, N., </w:t>
      </w:r>
      <w:proofErr w:type="spellStart"/>
      <w:r w:rsidRPr="003231AD">
        <w:rPr>
          <w:lang w:val="en-GB"/>
        </w:rPr>
        <w:t>Muldering</w:t>
      </w:r>
      <w:proofErr w:type="spellEnd"/>
      <w:r w:rsidRPr="003231AD">
        <w:rPr>
          <w:lang w:val="en-GB"/>
        </w:rPr>
        <w:t xml:space="preserve">, J., &amp; </w:t>
      </w:r>
      <w:proofErr w:type="spellStart"/>
      <w:r w:rsidRPr="003231AD">
        <w:rPr>
          <w:lang w:val="en-GB"/>
        </w:rPr>
        <w:t>Wodak</w:t>
      </w:r>
      <w:proofErr w:type="spellEnd"/>
      <w:r w:rsidRPr="003231AD">
        <w:rPr>
          <w:lang w:val="en-GB"/>
        </w:rPr>
        <w:t xml:space="preserve">, R. (2011). Critical discourse analysis. In Van </w:t>
      </w:r>
      <w:proofErr w:type="spellStart"/>
      <w:r w:rsidRPr="003231AD">
        <w:rPr>
          <w:lang w:val="en-GB"/>
        </w:rPr>
        <w:t>Diejk</w:t>
      </w:r>
      <w:proofErr w:type="spellEnd"/>
      <w:r w:rsidRPr="003231AD">
        <w:rPr>
          <w:lang w:val="en-GB"/>
        </w:rPr>
        <w:t>, T. A. (Ed.) Discourse studies: A multidisciplinary introduction, 2, 258-284. Sage</w:t>
      </w:r>
    </w:p>
    <w:p w14:paraId="5EFC3D63" w14:textId="7CEA5E5B" w:rsidR="00B55864" w:rsidRPr="00A438FA" w:rsidRDefault="00B55864" w:rsidP="00B55864">
      <w:pPr>
        <w:pStyle w:val="References"/>
        <w:rPr>
          <w:sz w:val="24"/>
          <w:rPrChange w:id="275" w:author="Jesper Bruun" w:date="2020-06-20T11:51:00Z">
            <w:rPr>
              <w:lang w:val="en-GB"/>
            </w:rPr>
          </w:rPrChange>
        </w:rPr>
      </w:pPr>
      <w:ins w:id="276" w:author="Jesper Bruun" w:date="2020-06-20T10:20:00Z">
        <w:r>
          <w:t>Feldman, R., &amp; Sanger, J. (2007). The text mining handbook: advanced approaches in analyzing unstructured data. Cambridge university press.</w:t>
        </w:r>
      </w:ins>
    </w:p>
    <w:p w14:paraId="17B4DE1F" w14:textId="77777777" w:rsidR="009469F0" w:rsidRPr="003231AD" w:rsidRDefault="009469F0" w:rsidP="00FB15EA">
      <w:pPr>
        <w:pStyle w:val="References"/>
        <w:rPr>
          <w:szCs w:val="22"/>
          <w:lang w:val="en-GB"/>
        </w:rPr>
      </w:pPr>
      <w:r w:rsidRPr="003231AD">
        <w:rPr>
          <w:szCs w:val="22"/>
          <w:lang w:val="en-GB"/>
        </w:rPr>
        <w:t xml:space="preserve">Jantsch, E. (1972). Inter- and transdisciplinary university: A systems approach to education and innovation. Higher Education Quarterly 1(1), 7–37. </w:t>
      </w:r>
      <w:proofErr w:type="spellStart"/>
      <w:r w:rsidRPr="003231AD">
        <w:rPr>
          <w:szCs w:val="22"/>
          <w:lang w:val="en-GB"/>
        </w:rPr>
        <w:t>issn</w:t>
      </w:r>
      <w:proofErr w:type="spellEnd"/>
      <w:r w:rsidRPr="003231AD">
        <w:rPr>
          <w:szCs w:val="22"/>
          <w:lang w:val="en-GB"/>
        </w:rPr>
        <w:t xml:space="preserve">: 1468-2273. </w:t>
      </w:r>
      <w:proofErr w:type="spellStart"/>
      <w:r w:rsidRPr="003231AD">
        <w:rPr>
          <w:szCs w:val="22"/>
          <w:lang w:val="en-GB"/>
        </w:rPr>
        <w:t>doi</w:t>
      </w:r>
      <w:proofErr w:type="spellEnd"/>
      <w:r w:rsidRPr="003231AD">
        <w:rPr>
          <w:szCs w:val="22"/>
          <w:lang w:val="en-GB"/>
        </w:rPr>
        <w:t>: 10.1007/BF01956879.</w:t>
      </w:r>
    </w:p>
    <w:p w14:paraId="10BA12BF" w14:textId="26FDBBEB" w:rsidR="009469F0" w:rsidRDefault="009469F0" w:rsidP="00FB15EA">
      <w:pPr>
        <w:pStyle w:val="References"/>
        <w:rPr>
          <w:ins w:id="277" w:author="Jesper Bruun" w:date="2020-06-20T09:09:00Z"/>
          <w:szCs w:val="22"/>
          <w:lang w:val="en-GB"/>
        </w:rPr>
      </w:pPr>
      <w:r w:rsidRPr="003231AD">
        <w:rPr>
          <w:szCs w:val="22"/>
          <w:lang w:val="en-GB"/>
        </w:rPr>
        <w:t>Johnson, R. B., &amp; Onwuegbuzie, A. J. (2004). Mixed methods research: A research paradigm whose time has come. Educational researcher, 33(7), 14-26.</w:t>
      </w:r>
    </w:p>
    <w:p w14:paraId="26DBB787" w14:textId="77777777" w:rsidR="00EA3CE0" w:rsidRPr="00EA3CE0" w:rsidRDefault="00EA3CE0">
      <w:pPr>
        <w:pStyle w:val="References"/>
        <w:rPr>
          <w:ins w:id="278" w:author="Jesper Bruun" w:date="2020-06-20T09:09:00Z"/>
          <w:lang w:val="da-DK"/>
        </w:rPr>
        <w:pPrChange w:id="279" w:author="Jesper Bruun" w:date="2020-06-20T09:09:00Z">
          <w:pPr/>
        </w:pPrChange>
      </w:pPr>
      <w:proofErr w:type="spellStart"/>
      <w:ins w:id="280" w:author="Jesper Bruun" w:date="2020-06-20T09:09:00Z">
        <w:r w:rsidRPr="00EA3CE0">
          <w:rPr>
            <w:rPrChange w:id="281" w:author="Jesper Bruun" w:date="2020-06-20T09:09:00Z">
              <w:rPr>
                <w:lang w:val="da-DK"/>
              </w:rPr>
            </w:rPrChange>
          </w:rPr>
          <w:t>Lancichinetti</w:t>
        </w:r>
        <w:proofErr w:type="spellEnd"/>
        <w:r w:rsidRPr="00EA3CE0">
          <w:rPr>
            <w:rPrChange w:id="282" w:author="Jesper Bruun" w:date="2020-06-20T09:09:00Z">
              <w:rPr>
                <w:lang w:val="da-DK"/>
              </w:rPr>
            </w:rPrChange>
          </w:rPr>
          <w:t xml:space="preserve">, A., &amp; Fortunato, S. (2009). Community detection algorithms: a comparative analysis. </w:t>
        </w:r>
        <w:proofErr w:type="spellStart"/>
        <w:r w:rsidRPr="00EA3CE0">
          <w:rPr>
            <w:i/>
            <w:iCs/>
            <w:lang w:val="da-DK"/>
          </w:rPr>
          <w:t>Physical</w:t>
        </w:r>
        <w:proofErr w:type="spellEnd"/>
        <w:r w:rsidRPr="00EA3CE0">
          <w:rPr>
            <w:i/>
            <w:iCs/>
            <w:lang w:val="da-DK"/>
          </w:rPr>
          <w:t xml:space="preserve"> </w:t>
        </w:r>
        <w:proofErr w:type="spellStart"/>
        <w:r w:rsidRPr="00EA3CE0">
          <w:rPr>
            <w:i/>
            <w:iCs/>
            <w:lang w:val="da-DK"/>
          </w:rPr>
          <w:t>review</w:t>
        </w:r>
        <w:proofErr w:type="spellEnd"/>
        <w:r w:rsidRPr="00EA3CE0">
          <w:rPr>
            <w:i/>
            <w:iCs/>
            <w:lang w:val="da-DK"/>
          </w:rPr>
          <w:t xml:space="preserve"> E</w:t>
        </w:r>
        <w:r w:rsidRPr="00EA3CE0">
          <w:rPr>
            <w:lang w:val="da-DK"/>
          </w:rPr>
          <w:t xml:space="preserve">, </w:t>
        </w:r>
        <w:r w:rsidRPr="00EA3CE0">
          <w:rPr>
            <w:i/>
            <w:iCs/>
            <w:lang w:val="da-DK"/>
          </w:rPr>
          <w:t>80</w:t>
        </w:r>
        <w:r w:rsidRPr="00EA3CE0">
          <w:rPr>
            <w:lang w:val="da-DK"/>
          </w:rPr>
          <w:t>(5), 056117.</w:t>
        </w:r>
      </w:ins>
    </w:p>
    <w:p w14:paraId="6F1EF02C" w14:textId="77777777" w:rsidR="00EA3CE0" w:rsidRPr="00EA3CE0" w:rsidDel="00EA3CE0" w:rsidRDefault="00EA3CE0">
      <w:pPr>
        <w:pStyle w:val="References"/>
        <w:rPr>
          <w:del w:id="283" w:author="Jesper Bruun" w:date="2020-06-20T09:09:00Z"/>
          <w:rPrChange w:id="284" w:author="Jesper Bruun" w:date="2020-06-20T09:09:00Z">
            <w:rPr>
              <w:del w:id="285" w:author="Jesper Bruun" w:date="2020-06-20T09:09:00Z"/>
              <w:szCs w:val="22"/>
              <w:lang w:val="en-GB"/>
            </w:rPr>
          </w:rPrChange>
        </w:rPr>
      </w:pPr>
    </w:p>
    <w:p w14:paraId="4D6DE7CD" w14:textId="3CF15614" w:rsidR="009469F0" w:rsidRDefault="009469F0">
      <w:pPr>
        <w:pStyle w:val="References"/>
        <w:rPr>
          <w:lang w:val="en-GB"/>
        </w:rPr>
      </w:pPr>
      <w:proofErr w:type="spellStart"/>
      <w:r w:rsidRPr="003231AD">
        <w:rPr>
          <w:lang w:val="en-GB"/>
        </w:rPr>
        <w:t>Mehler</w:t>
      </w:r>
      <w:proofErr w:type="spellEnd"/>
      <w:r w:rsidRPr="003231AD">
        <w:rPr>
          <w:lang w:val="en-GB"/>
        </w:rPr>
        <w:t xml:space="preserve">, A., </w:t>
      </w:r>
      <w:proofErr w:type="spellStart"/>
      <w:r w:rsidRPr="003231AD">
        <w:rPr>
          <w:lang w:val="en-GB"/>
        </w:rPr>
        <w:t>Lücking</w:t>
      </w:r>
      <w:proofErr w:type="spellEnd"/>
      <w:r w:rsidRPr="003231AD">
        <w:rPr>
          <w:lang w:val="en-GB"/>
        </w:rPr>
        <w:t xml:space="preserve">, A., </w:t>
      </w:r>
      <w:proofErr w:type="spellStart"/>
      <w:r w:rsidRPr="003231AD">
        <w:rPr>
          <w:lang w:val="en-GB"/>
        </w:rPr>
        <w:t>Banisch</w:t>
      </w:r>
      <w:proofErr w:type="spellEnd"/>
      <w:r w:rsidRPr="003231AD">
        <w:rPr>
          <w:lang w:val="en-GB"/>
        </w:rPr>
        <w:t xml:space="preserve">, S., Blanchard, P., &amp; Job, B. (Eds.). (2016). Towards a theoretical framework for </w:t>
      </w:r>
      <w:proofErr w:type="spellStart"/>
      <w:r w:rsidRPr="003231AD">
        <w:rPr>
          <w:lang w:val="en-GB"/>
        </w:rPr>
        <w:t>analyzing</w:t>
      </w:r>
      <w:proofErr w:type="spellEnd"/>
      <w:r w:rsidRPr="003231AD">
        <w:rPr>
          <w:lang w:val="en-GB"/>
        </w:rPr>
        <w:t xml:space="preserve"> complex linguistic networks. Springer.</w:t>
      </w:r>
    </w:p>
    <w:p w14:paraId="118002CD" w14:textId="27E470FD" w:rsidR="007F0114" w:rsidRPr="007F0114" w:rsidRDefault="007F0114" w:rsidP="007F0114">
      <w:pPr>
        <w:pStyle w:val="References"/>
      </w:pPr>
      <w:r w:rsidRPr="007F0114">
        <w:t xml:space="preserve">Minner, D. D., Levy, A. J., &amp; Century, J. (2010). Inquiry‐based science instruction—what is it and does it matter? Results from a research synthesis years 1984 to 2002. </w:t>
      </w:r>
      <w:r w:rsidRPr="007F0114">
        <w:rPr>
          <w:i/>
          <w:iCs/>
        </w:rPr>
        <w:t>Journal of Research in Science Teaching: The Official Journal of the National Association for Research in Science Teaching</w:t>
      </w:r>
      <w:r w:rsidRPr="007F0114">
        <w:t xml:space="preserve">, </w:t>
      </w:r>
      <w:r w:rsidRPr="007F0114">
        <w:rPr>
          <w:i/>
          <w:iCs/>
        </w:rPr>
        <w:t>47</w:t>
      </w:r>
      <w:r w:rsidRPr="007F0114">
        <w:t>(4), 474-496.</w:t>
      </w:r>
    </w:p>
    <w:p w14:paraId="316ADBF2" w14:textId="2863CDCF" w:rsidR="00E620B3" w:rsidRDefault="00E620B3" w:rsidP="00E620B3">
      <w:pPr>
        <w:pStyle w:val="References"/>
        <w:rPr>
          <w:lang w:val="en-GB"/>
        </w:rPr>
      </w:pPr>
      <w:proofErr w:type="spellStart"/>
      <w:r w:rsidRPr="003231AD">
        <w:rPr>
          <w:lang w:val="en-GB"/>
        </w:rPr>
        <w:t>Orpwood</w:t>
      </w:r>
      <w:proofErr w:type="spellEnd"/>
      <w:r w:rsidRPr="003231AD">
        <w:rPr>
          <w:lang w:val="en-GB"/>
        </w:rPr>
        <w:t xml:space="preserve">, G. (2001). The role of assessment in science curriculum reform. </w:t>
      </w:r>
      <w:r w:rsidRPr="003231AD">
        <w:rPr>
          <w:i/>
          <w:iCs/>
          <w:lang w:val="en-GB"/>
        </w:rPr>
        <w:t>Assessment in Education: Principles, Policy &amp; Practice</w:t>
      </w:r>
      <w:r w:rsidRPr="003231AD">
        <w:rPr>
          <w:lang w:val="en-GB"/>
        </w:rPr>
        <w:t xml:space="preserve">, </w:t>
      </w:r>
      <w:r w:rsidRPr="003231AD">
        <w:rPr>
          <w:i/>
          <w:iCs/>
          <w:lang w:val="en-GB"/>
        </w:rPr>
        <w:t>8</w:t>
      </w:r>
      <w:r w:rsidRPr="003231AD">
        <w:rPr>
          <w:lang w:val="en-GB"/>
        </w:rPr>
        <w:t>(2), 135-151.</w:t>
      </w:r>
    </w:p>
    <w:p w14:paraId="5E3F2D29" w14:textId="5D3C6E52" w:rsidR="00FE4283" w:rsidRPr="00FE4283" w:rsidRDefault="00FE4283" w:rsidP="00FE4283">
      <w:pPr>
        <w:pStyle w:val="References"/>
      </w:pPr>
      <w:proofErr w:type="spellStart"/>
      <w:r w:rsidRPr="00FE4283">
        <w:rPr>
          <w:rStyle w:val="ReferencesChar"/>
        </w:rPr>
        <w:t>Ropohl</w:t>
      </w:r>
      <w:proofErr w:type="spellEnd"/>
      <w:r w:rsidRPr="00FE4283">
        <w:rPr>
          <w:rStyle w:val="ReferencesChar"/>
        </w:rPr>
        <w:t xml:space="preserve">, M., Nielsen, J. A., </w:t>
      </w:r>
      <w:proofErr w:type="spellStart"/>
      <w:r w:rsidRPr="00FE4283">
        <w:rPr>
          <w:rStyle w:val="ReferencesChar"/>
        </w:rPr>
        <w:t>Olley</w:t>
      </w:r>
      <w:proofErr w:type="spellEnd"/>
      <w:r w:rsidRPr="00FE4283">
        <w:rPr>
          <w:rStyle w:val="ReferencesChar"/>
        </w:rPr>
        <w:t xml:space="preserve">, C., </w:t>
      </w:r>
      <w:proofErr w:type="spellStart"/>
      <w:r w:rsidRPr="00FE4283">
        <w:rPr>
          <w:rStyle w:val="ReferencesChar"/>
        </w:rPr>
        <w:t>Rönnebeck</w:t>
      </w:r>
      <w:proofErr w:type="spellEnd"/>
      <w:r w:rsidRPr="00FE4283">
        <w:rPr>
          <w:rStyle w:val="ReferencesChar"/>
        </w:rPr>
        <w:t>, S., &amp; Stables, K. (2018). The concept of</w:t>
      </w:r>
      <w:r w:rsidRPr="00FE4283">
        <w:t xml:space="preserve"> competence and its relevance for science, technology and mathematics education. In </w:t>
      </w:r>
      <w:r>
        <w:t xml:space="preserve">Dolin, J. &amp; Evans, R. H. (Eds.) </w:t>
      </w:r>
      <w:r w:rsidRPr="00FE4283">
        <w:rPr>
          <w:i/>
          <w:iCs/>
        </w:rPr>
        <w:t>Transforming assessment</w:t>
      </w:r>
      <w:r w:rsidRPr="00FE4283">
        <w:t xml:space="preserve"> (pp. 3-25). Springer, Cham.</w:t>
      </w:r>
    </w:p>
    <w:p w14:paraId="2F7C289A" w14:textId="605DCAEB" w:rsidR="00A70F2E" w:rsidRPr="00FE4283" w:rsidRDefault="00A70F2E" w:rsidP="00FE4283">
      <w:pPr>
        <w:pStyle w:val="References"/>
      </w:pPr>
      <w:r w:rsidRPr="00FE4283">
        <w:t xml:space="preserve">Priestley, M., &amp; </w:t>
      </w:r>
      <w:proofErr w:type="spellStart"/>
      <w:r w:rsidRPr="00FE4283">
        <w:t>Biesta</w:t>
      </w:r>
      <w:proofErr w:type="spellEnd"/>
      <w:r w:rsidRPr="00FE4283">
        <w:t>, G. (Eds.). (2013). Reinventing the curriculum: New trends in curriculum policy and practice. A&amp;C Black.</w:t>
      </w:r>
    </w:p>
    <w:p w14:paraId="787ED1D6" w14:textId="6E7FAB68" w:rsidR="00D120CE" w:rsidRPr="003231AD" w:rsidRDefault="00D120CE" w:rsidP="00D120CE">
      <w:pPr>
        <w:pStyle w:val="References"/>
        <w:rPr>
          <w:rFonts w:eastAsia="Times New Roman"/>
          <w:lang w:val="en-GB" w:eastAsia="en-GB"/>
        </w:rPr>
      </w:pPr>
      <w:r w:rsidRPr="003231AD">
        <w:rPr>
          <w:rFonts w:eastAsia="Times New Roman"/>
          <w:lang w:val="en-GB" w:eastAsia="en-GB"/>
        </w:rPr>
        <w:t xml:space="preserve">Schmidt, W. H., McKnight, C. C., Valverde, G., </w:t>
      </w:r>
      <w:proofErr w:type="spellStart"/>
      <w:r w:rsidRPr="003231AD">
        <w:rPr>
          <w:rFonts w:eastAsia="Times New Roman"/>
          <w:lang w:val="en-GB" w:eastAsia="en-GB"/>
        </w:rPr>
        <w:t>Houang</w:t>
      </w:r>
      <w:proofErr w:type="spellEnd"/>
      <w:r w:rsidRPr="003231AD">
        <w:rPr>
          <w:rFonts w:eastAsia="Times New Roman"/>
          <w:lang w:val="en-GB" w:eastAsia="en-GB"/>
        </w:rPr>
        <w:t xml:space="preserve">, R. T., &amp; Wiley, D. E. (Eds.). (1997). </w:t>
      </w:r>
      <w:r w:rsidRPr="003231AD">
        <w:rPr>
          <w:rFonts w:eastAsia="Times New Roman"/>
          <w:i/>
          <w:iCs/>
          <w:lang w:val="en-GB" w:eastAsia="en-GB"/>
        </w:rPr>
        <w:t>Many visions, many aims: A cross-national investigation of curricular intentions in school mathematics</w:t>
      </w:r>
      <w:r w:rsidRPr="003231AD">
        <w:rPr>
          <w:rFonts w:eastAsia="Times New Roman"/>
          <w:lang w:val="en-GB" w:eastAsia="en-GB"/>
        </w:rPr>
        <w:t xml:space="preserve"> (Vol. 1). Springer Science &amp; Business Media.</w:t>
      </w:r>
    </w:p>
    <w:p w14:paraId="2CA8497A" w14:textId="77777777" w:rsidR="00D120CE" w:rsidRPr="003231AD" w:rsidRDefault="00D120CE" w:rsidP="00B1295A">
      <w:pPr>
        <w:pStyle w:val="References"/>
        <w:ind w:left="0" w:firstLine="0"/>
        <w:rPr>
          <w:lang w:val="en-GB"/>
        </w:rPr>
      </w:pPr>
    </w:p>
    <w:p w14:paraId="107090C9" w14:textId="77777777" w:rsidR="009469F0" w:rsidRPr="003231AD" w:rsidRDefault="009469F0" w:rsidP="00FB15EA">
      <w:pPr>
        <w:pStyle w:val="References"/>
        <w:rPr>
          <w:szCs w:val="22"/>
          <w:lang w:val="en-GB"/>
        </w:rPr>
      </w:pPr>
    </w:p>
    <w:p w14:paraId="0C10AB2E" w14:textId="77777777" w:rsidR="00E74AE4" w:rsidRPr="003231AD" w:rsidRDefault="00E74AE4" w:rsidP="00E74AE4">
      <w:pPr>
        <w:pStyle w:val="References"/>
        <w:spacing w:after="0"/>
        <w:ind w:left="567" w:hanging="567"/>
        <w:rPr>
          <w:szCs w:val="22"/>
          <w:lang w:val="en-GB"/>
        </w:rPr>
      </w:pPr>
    </w:p>
    <w:sectPr w:rsidR="00E74AE4" w:rsidRPr="003231AD" w:rsidSect="00750BC4">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sper Bruun" w:date="2020-06-20T20:38:00Z" w:initials="JB">
    <w:p w14:paraId="2ABD4CBF" w14:textId="573737E5" w:rsidR="00A21BA4" w:rsidRDefault="00A21BA4">
      <w:pPr>
        <w:pStyle w:val="CommentText"/>
      </w:pPr>
      <w:r>
        <w:rPr>
          <w:rStyle w:val="CommentReference"/>
        </w:rPr>
        <w:annotationRef/>
      </w:r>
      <w:r>
        <w:t xml:space="preserve">We have changed the abstract to reflect the changes to the chapter. </w:t>
      </w:r>
    </w:p>
  </w:comment>
  <w:comment w:id="7" w:author="Jesper Bruun" w:date="2020-06-20T09:02:00Z" w:initials="JB">
    <w:p w14:paraId="049DD6BA" w14:textId="74E77991" w:rsidR="00D1365A" w:rsidRPr="00D1365A" w:rsidRDefault="00D1365A">
      <w:pPr>
        <w:pStyle w:val="CommentText"/>
        <w:rPr>
          <w:lang w:val="en-US"/>
        </w:rPr>
      </w:pPr>
      <w:r>
        <w:rPr>
          <w:rStyle w:val="CommentReference"/>
        </w:rPr>
        <w:annotationRef/>
      </w:r>
      <w:r w:rsidR="00EA3CE0">
        <w:rPr>
          <w:lang w:val="en-US"/>
        </w:rPr>
        <w:t xml:space="preserve">This change addresses </w:t>
      </w:r>
      <w:r w:rsidRPr="00D1365A">
        <w:rPr>
          <w:lang w:val="en-US"/>
        </w:rPr>
        <w:t xml:space="preserve">Reviewer </w:t>
      </w:r>
      <w:r>
        <w:rPr>
          <w:lang w:val="en-US"/>
        </w:rPr>
        <w:t>#</w:t>
      </w:r>
      <w:r w:rsidRPr="00D1365A">
        <w:rPr>
          <w:lang w:val="en-US"/>
        </w:rPr>
        <w:t>2</w:t>
      </w:r>
      <w:r>
        <w:rPr>
          <w:lang w:val="en-US"/>
        </w:rPr>
        <w:t>,</w:t>
      </w:r>
      <w:r w:rsidRPr="00D1365A">
        <w:rPr>
          <w:lang w:val="en-US"/>
        </w:rPr>
        <w:t xml:space="preserve"> point 5a</w:t>
      </w:r>
      <w:r w:rsidR="00A21BA4">
        <w:rPr>
          <w:lang w:val="en-US"/>
        </w:rPr>
        <w:t>.</w:t>
      </w:r>
    </w:p>
  </w:comment>
  <w:comment w:id="11" w:author="Jesper Bruun" w:date="2020-06-20T09:03:00Z" w:initials="JB">
    <w:p w14:paraId="0E76F46E" w14:textId="5CA6949A" w:rsidR="00EA3CE0" w:rsidRPr="00EA3CE0" w:rsidRDefault="00EA3CE0">
      <w:pPr>
        <w:pStyle w:val="CommentText"/>
        <w:rPr>
          <w:lang w:val="en-US"/>
        </w:rPr>
      </w:pPr>
      <w:r>
        <w:rPr>
          <w:rStyle w:val="CommentReference"/>
        </w:rPr>
        <w:annotationRef/>
      </w:r>
      <w:r>
        <w:rPr>
          <w:lang w:val="en-US"/>
        </w:rPr>
        <w:t xml:space="preserve">These changes address Reviewer #1, point 5. </w:t>
      </w:r>
      <w:r w:rsidR="00A21BA4">
        <w:rPr>
          <w:lang w:val="en-US"/>
        </w:rPr>
        <w:t xml:space="preserve">We agree that we had used they and </w:t>
      </w:r>
      <w:proofErr w:type="gramStart"/>
      <w:r w:rsidR="00A21BA4">
        <w:rPr>
          <w:lang w:val="en-US"/>
        </w:rPr>
        <w:t>their</w:t>
      </w:r>
      <w:proofErr w:type="gramEnd"/>
      <w:r w:rsidR="00A21BA4">
        <w:rPr>
          <w:lang w:val="en-US"/>
        </w:rPr>
        <w:t xml:space="preserve"> in manners that made reading difficult. </w:t>
      </w:r>
    </w:p>
  </w:comment>
  <w:comment w:id="33" w:author="Jesper Bruun" w:date="2020-06-20T10:53:00Z" w:initials="JB">
    <w:p w14:paraId="471152FE" w14:textId="17F0C5CF" w:rsidR="00BE1CAE" w:rsidRPr="00BE1CAE" w:rsidRDefault="00BE1CAE">
      <w:pPr>
        <w:pStyle w:val="CommentText"/>
        <w:rPr>
          <w:lang w:val="en-US"/>
        </w:rPr>
      </w:pPr>
      <w:r>
        <w:rPr>
          <w:rStyle w:val="CommentReference"/>
        </w:rPr>
        <w:annotationRef/>
      </w:r>
      <w:proofErr w:type="spellStart"/>
      <w:r w:rsidRPr="00BE1CAE">
        <w:rPr>
          <w:lang w:val="en-US"/>
        </w:rPr>
        <w:t>Adressing</w:t>
      </w:r>
      <w:proofErr w:type="spellEnd"/>
      <w:r w:rsidRPr="00BE1CAE">
        <w:rPr>
          <w:lang w:val="en-US"/>
        </w:rPr>
        <w:t xml:space="preserve"> Reviewer #2</w:t>
      </w:r>
      <w:r>
        <w:rPr>
          <w:lang w:val="en-US"/>
        </w:rPr>
        <w:t xml:space="preserve">, point 6b. </w:t>
      </w:r>
    </w:p>
  </w:comment>
  <w:comment w:id="31" w:author="Jesper Bruun" w:date="2020-06-20T11:09:00Z" w:initials="JB">
    <w:p w14:paraId="1787C7BB" w14:textId="71853D1A" w:rsidR="007C38DA" w:rsidRPr="007C38DA" w:rsidRDefault="007C38DA">
      <w:pPr>
        <w:pStyle w:val="CommentText"/>
        <w:rPr>
          <w:lang w:val="en-US"/>
        </w:rPr>
      </w:pPr>
      <w:r>
        <w:rPr>
          <w:rStyle w:val="CommentReference"/>
        </w:rPr>
        <w:annotationRef/>
      </w:r>
      <w:proofErr w:type="spellStart"/>
      <w:r w:rsidRPr="007C38DA">
        <w:rPr>
          <w:lang w:val="en-US"/>
        </w:rPr>
        <w:t>Adressing</w:t>
      </w:r>
      <w:proofErr w:type="spellEnd"/>
      <w:r w:rsidRPr="007C38DA">
        <w:rPr>
          <w:lang w:val="en-US"/>
        </w:rPr>
        <w:t xml:space="preserve"> Rev</w:t>
      </w:r>
      <w:r>
        <w:rPr>
          <w:lang w:val="en-US"/>
        </w:rPr>
        <w:t>iewer #2, points 5b and 6b</w:t>
      </w:r>
      <w:r w:rsidR="00341EDA">
        <w:rPr>
          <w:lang w:val="en-US"/>
        </w:rPr>
        <w:t xml:space="preserve">. We agree that this chapter did not benefit from such a detailed discussion of interdisciplinarity given the results. Removing this text also removed the problematic sentence. </w:t>
      </w:r>
    </w:p>
  </w:comment>
  <w:comment w:id="50" w:author="Jesper Bruun" w:date="2020-06-20T09:01:00Z" w:initials="JB">
    <w:p w14:paraId="6088A38C" w14:textId="1448137F" w:rsidR="00D1365A" w:rsidRPr="00D1365A" w:rsidRDefault="00D1365A">
      <w:pPr>
        <w:pStyle w:val="CommentText"/>
        <w:rPr>
          <w:lang w:val="en-US"/>
        </w:rPr>
      </w:pPr>
      <w:r>
        <w:rPr>
          <w:rStyle w:val="CommentReference"/>
        </w:rPr>
        <w:annotationRef/>
      </w:r>
      <w:proofErr w:type="spellStart"/>
      <w:r w:rsidRPr="00D1365A">
        <w:rPr>
          <w:lang w:val="en-US"/>
        </w:rPr>
        <w:t>Adressing</w:t>
      </w:r>
      <w:proofErr w:type="spellEnd"/>
      <w:r w:rsidRPr="00D1365A">
        <w:rPr>
          <w:lang w:val="en-US"/>
        </w:rPr>
        <w:t xml:space="preserve"> </w:t>
      </w:r>
      <w:r w:rsidR="00EA3CE0">
        <w:rPr>
          <w:lang w:val="en-US"/>
        </w:rPr>
        <w:t>R</w:t>
      </w:r>
      <w:r w:rsidRPr="00D1365A">
        <w:rPr>
          <w:lang w:val="en-US"/>
        </w:rPr>
        <w:t xml:space="preserve">eviewer </w:t>
      </w:r>
      <w:r w:rsidR="00EA3CE0">
        <w:rPr>
          <w:lang w:val="en-US"/>
        </w:rPr>
        <w:t>#</w:t>
      </w:r>
      <w:r w:rsidRPr="00D1365A">
        <w:rPr>
          <w:lang w:val="en-US"/>
        </w:rPr>
        <w:t>2</w:t>
      </w:r>
      <w:r w:rsidR="00EA3CE0">
        <w:rPr>
          <w:lang w:val="en-US"/>
        </w:rPr>
        <w:t>,</w:t>
      </w:r>
      <w:r w:rsidRPr="00D1365A">
        <w:rPr>
          <w:lang w:val="en-US"/>
        </w:rPr>
        <w:t xml:space="preserve"> point 3a</w:t>
      </w:r>
      <w:r w:rsidR="005F511D">
        <w:rPr>
          <w:lang w:val="en-US"/>
        </w:rPr>
        <w:t xml:space="preserve"> and point 4</w:t>
      </w:r>
      <w:r w:rsidR="00341EDA">
        <w:rPr>
          <w:lang w:val="en-US"/>
        </w:rPr>
        <w:t xml:space="preserve">. Bohlin is now in the text, and it is clear to interested readers that we used </w:t>
      </w:r>
      <w:proofErr w:type="spellStart"/>
      <w:r w:rsidR="00341EDA">
        <w:rPr>
          <w:lang w:val="en-US"/>
        </w:rPr>
        <w:t>Infomap</w:t>
      </w:r>
      <w:proofErr w:type="spellEnd"/>
      <w:r w:rsidR="00341EDA">
        <w:rPr>
          <w:lang w:val="en-US"/>
        </w:rPr>
        <w:t xml:space="preserve">. </w:t>
      </w:r>
    </w:p>
  </w:comment>
  <w:comment w:id="54" w:author="Jesper Bruun" w:date="2020-06-20T10:41:00Z" w:initials="JB">
    <w:p w14:paraId="4F46DE8A" w14:textId="1CBEB691" w:rsidR="00FD54FD" w:rsidRPr="00FD54FD" w:rsidRDefault="00FD54FD">
      <w:pPr>
        <w:pStyle w:val="CommentText"/>
        <w:rPr>
          <w:lang w:val="en-US"/>
        </w:rPr>
      </w:pPr>
      <w:r>
        <w:rPr>
          <w:rStyle w:val="CommentReference"/>
        </w:rPr>
        <w:annotationRef/>
      </w:r>
      <w:proofErr w:type="spellStart"/>
      <w:r w:rsidRPr="00FD54FD">
        <w:rPr>
          <w:lang w:val="en-US"/>
        </w:rPr>
        <w:t>Adressing</w:t>
      </w:r>
      <w:proofErr w:type="spellEnd"/>
      <w:r w:rsidRPr="00FD54FD">
        <w:rPr>
          <w:lang w:val="en-US"/>
        </w:rPr>
        <w:t xml:space="preserve"> Reviewer #2, point </w:t>
      </w:r>
      <w:r>
        <w:rPr>
          <w:lang w:val="en-US"/>
        </w:rPr>
        <w:t>6a</w:t>
      </w:r>
      <w:r w:rsidR="00341EDA">
        <w:rPr>
          <w:lang w:val="en-US"/>
        </w:rPr>
        <w:t xml:space="preserve">. We agree that this text-bit was difficult, and we do not believe that leaving it out reduced the quality of the chapter. </w:t>
      </w:r>
    </w:p>
  </w:comment>
  <w:comment w:id="59" w:author="Jesper Bruun" w:date="2020-06-20T20:41:00Z" w:initials="JB">
    <w:p w14:paraId="5B6EA181" w14:textId="3ED80C5E" w:rsidR="00341EDA" w:rsidRDefault="00341EDA">
      <w:pPr>
        <w:pStyle w:val="CommentText"/>
      </w:pPr>
      <w:r>
        <w:rPr>
          <w:rStyle w:val="CommentReference"/>
        </w:rPr>
        <w:annotationRef/>
      </w:r>
      <w:r>
        <w:t xml:space="preserve">We chose to create this section to address many of Reviewer #2s questions and comments about TDNA methodology. </w:t>
      </w:r>
    </w:p>
  </w:comment>
  <w:comment w:id="82" w:author="Jesper Bruun" w:date="2020-06-20T10:22:00Z" w:initials="JB">
    <w:p w14:paraId="0296952A" w14:textId="78D0E135" w:rsidR="00B55864" w:rsidRPr="00B55864" w:rsidRDefault="00B55864">
      <w:pPr>
        <w:pStyle w:val="CommentText"/>
        <w:rPr>
          <w:lang w:val="en-US"/>
        </w:rPr>
      </w:pPr>
      <w:r>
        <w:rPr>
          <w:rStyle w:val="CommentReference"/>
        </w:rPr>
        <w:annotationRef/>
      </w:r>
      <w:proofErr w:type="spellStart"/>
      <w:r w:rsidRPr="00B55864">
        <w:rPr>
          <w:lang w:val="en-US"/>
        </w:rPr>
        <w:t>Adressing</w:t>
      </w:r>
      <w:proofErr w:type="spellEnd"/>
      <w:r w:rsidRPr="00B55864">
        <w:rPr>
          <w:lang w:val="en-US"/>
        </w:rPr>
        <w:t xml:space="preserve"> Reviewer </w:t>
      </w:r>
      <w:r>
        <w:rPr>
          <w:lang w:val="en-US"/>
        </w:rPr>
        <w:t>#2 4c</w:t>
      </w:r>
      <w:r w:rsidR="00341EDA">
        <w:rPr>
          <w:lang w:val="en-US"/>
        </w:rPr>
        <w:t xml:space="preserve">. We would have used our previous bit about rules as a reference here, but removing that bit necessitated that our reflections became more general. </w:t>
      </w:r>
    </w:p>
  </w:comment>
  <w:comment w:id="140" w:author="Jesper Bruun" w:date="2020-06-20T20:45:00Z" w:initials="JB">
    <w:p w14:paraId="005CAEE9" w14:textId="050074EB" w:rsidR="00341EDA" w:rsidRDefault="00341EDA">
      <w:pPr>
        <w:pStyle w:val="CommentText"/>
      </w:pPr>
      <w:r>
        <w:rPr>
          <w:rStyle w:val="CommentReference"/>
        </w:rPr>
        <w:annotationRef/>
      </w:r>
      <w:proofErr w:type="spellStart"/>
      <w:r>
        <w:t>Adressing</w:t>
      </w:r>
      <w:proofErr w:type="spellEnd"/>
      <w:r>
        <w:t xml:space="preserve"> Reviewer #2, point 4f </w:t>
      </w:r>
      <w:r w:rsidR="00BF714E">
        <w:t xml:space="preserve">. We </w:t>
      </w:r>
      <w:r w:rsidR="004F2048">
        <w:t>believe that the directionality is quite important for linguistic networks</w:t>
      </w:r>
      <w:r w:rsidR="003A67D6">
        <w:t>;</w:t>
      </w:r>
      <w:r w:rsidR="004F2048">
        <w:t xml:space="preserve"> that the order of words in general provide meaningful distinctions, and that this has practical implications for the analysis. </w:t>
      </w:r>
    </w:p>
  </w:comment>
  <w:comment w:id="174" w:author="Jesper Bruun" w:date="2020-06-20T10:36:00Z" w:initials="JB">
    <w:p w14:paraId="6476D4CD" w14:textId="52844752" w:rsidR="005F511D" w:rsidRPr="00C103E4" w:rsidRDefault="005F511D">
      <w:pPr>
        <w:pStyle w:val="CommentText"/>
        <w:rPr>
          <w:lang w:val="en-US"/>
        </w:rPr>
      </w:pPr>
      <w:r>
        <w:rPr>
          <w:rStyle w:val="CommentReference"/>
        </w:rPr>
        <w:annotationRef/>
      </w:r>
      <w:proofErr w:type="spellStart"/>
      <w:r w:rsidRPr="005F511D">
        <w:rPr>
          <w:lang w:val="en-US"/>
        </w:rPr>
        <w:t>Adressing</w:t>
      </w:r>
      <w:proofErr w:type="spellEnd"/>
      <w:r w:rsidRPr="005F511D">
        <w:rPr>
          <w:lang w:val="en-US"/>
        </w:rPr>
        <w:t xml:space="preserve"> Re</w:t>
      </w:r>
      <w:r>
        <w:rPr>
          <w:lang w:val="en-US"/>
        </w:rPr>
        <w:t>viewer #2, point 4d</w:t>
      </w:r>
      <w:r w:rsidR="00C103E4">
        <w:rPr>
          <w:lang w:val="en-US"/>
        </w:rPr>
        <w:t xml:space="preserve">. The reviewer asks whether the directionality of map-links is meaningful, and here we argue that it </w:t>
      </w:r>
      <w:r w:rsidR="00C103E4">
        <w:rPr>
          <w:i/>
          <w:lang w:val="en-US"/>
        </w:rPr>
        <w:t xml:space="preserve">can </w:t>
      </w:r>
      <w:r w:rsidR="00C103E4">
        <w:rPr>
          <w:lang w:val="en-US"/>
        </w:rPr>
        <w:t xml:space="preserve">be, but we have opted to leave out further analyses in this chapter as we believe it would demand too much space. To establish any potential meaning, we would have to show how particular words were connected between modules and then consider the sentences/paragraphs/phrases which the words connected. While certainly interesting, we do not believe that this extra analysis would contribute much to the general purpose of illustrating this new methodology. </w:t>
      </w:r>
    </w:p>
  </w:comment>
  <w:comment w:id="203" w:author="Jesper Bruun" w:date="2020-06-20T11:16:00Z" w:initials="JB">
    <w:p w14:paraId="4CED3C5B" w14:textId="17849CD8" w:rsidR="009544B0" w:rsidRPr="009544B0" w:rsidRDefault="009544B0">
      <w:pPr>
        <w:pStyle w:val="CommentText"/>
        <w:rPr>
          <w:lang w:val="en-US"/>
        </w:rPr>
      </w:pPr>
      <w:r>
        <w:rPr>
          <w:rStyle w:val="CommentReference"/>
        </w:rPr>
        <w:annotationRef/>
      </w:r>
      <w:proofErr w:type="spellStart"/>
      <w:r w:rsidRPr="009544B0">
        <w:rPr>
          <w:lang w:val="en-US"/>
        </w:rPr>
        <w:t>Adressing</w:t>
      </w:r>
      <w:proofErr w:type="spellEnd"/>
      <w:r w:rsidRPr="009544B0">
        <w:rPr>
          <w:lang w:val="en-US"/>
        </w:rPr>
        <w:t xml:space="preserve"> Reviewer #2, po</w:t>
      </w:r>
      <w:r>
        <w:rPr>
          <w:lang w:val="en-US"/>
        </w:rPr>
        <w:t>int 4b</w:t>
      </w:r>
      <w:r w:rsidR="007F6CE9">
        <w:rPr>
          <w:lang w:val="en-US"/>
        </w:rPr>
        <w:t xml:space="preserve">. We think that it is an interesting methodological question how slight variations in clustering (as can sometimes happen with network clustering algorithms) can affect our interpretations. However, as we did not encounter variations in this work, we do not address it here. </w:t>
      </w:r>
    </w:p>
  </w:comment>
  <w:comment w:id="244" w:author="Jesper Bruun" w:date="2020-06-20T10:25:00Z" w:initials="JB">
    <w:p w14:paraId="64014226" w14:textId="3C1C8DD8" w:rsidR="00F71FC2" w:rsidRPr="005F511D" w:rsidRDefault="00F71FC2">
      <w:pPr>
        <w:pStyle w:val="CommentText"/>
        <w:rPr>
          <w:lang w:val="en-US"/>
        </w:rPr>
      </w:pPr>
      <w:r>
        <w:rPr>
          <w:rStyle w:val="CommentReference"/>
        </w:rPr>
        <w:annotationRef/>
      </w:r>
      <w:r w:rsidRPr="005F511D">
        <w:rPr>
          <w:lang w:val="en-US"/>
        </w:rPr>
        <w:t>Addressing Reviewer #2 4d</w:t>
      </w:r>
    </w:p>
  </w:comment>
  <w:comment w:id="256" w:author="Jesper Bruun" w:date="2020-06-20T10:55:00Z" w:initials="JB">
    <w:p w14:paraId="045DDDA9" w14:textId="5625C820" w:rsidR="00572807" w:rsidRPr="00572807" w:rsidRDefault="00572807">
      <w:pPr>
        <w:pStyle w:val="CommentText"/>
        <w:rPr>
          <w:lang w:val="en-US"/>
        </w:rPr>
      </w:pPr>
      <w:r>
        <w:rPr>
          <w:rStyle w:val="CommentReference"/>
        </w:rPr>
        <w:annotationRef/>
      </w:r>
      <w:r w:rsidRPr="00572807">
        <w:rPr>
          <w:lang w:val="en-US"/>
        </w:rPr>
        <w:t xml:space="preserve">Addressing Reviewer #2: </w:t>
      </w:r>
      <w:r>
        <w:rPr>
          <w:lang w:val="en-US"/>
        </w:rPr>
        <w:t>point 6b</w:t>
      </w:r>
    </w:p>
  </w:comment>
  <w:comment w:id="262" w:author="Jesper Bruun" w:date="2020-06-20T10:38:00Z" w:initials="JB">
    <w:p w14:paraId="7DD8E1BB" w14:textId="48FE2B5D" w:rsidR="005F511D" w:rsidRPr="00572807" w:rsidRDefault="005F511D">
      <w:pPr>
        <w:pStyle w:val="CommentText"/>
        <w:rPr>
          <w:lang w:val="en-US"/>
        </w:rPr>
      </w:pPr>
      <w:r>
        <w:rPr>
          <w:rStyle w:val="CommentReference"/>
        </w:rPr>
        <w:annotationRef/>
      </w:r>
      <w:r w:rsidRPr="00572807">
        <w:rPr>
          <w:lang w:val="en-US"/>
        </w:rPr>
        <w:t>Addressing Reviewer #2, point 4e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BD4CBF" w15:done="0"/>
  <w15:commentEx w15:paraId="049DD6BA" w15:done="0"/>
  <w15:commentEx w15:paraId="0E76F46E" w15:done="0"/>
  <w15:commentEx w15:paraId="471152FE" w15:done="0"/>
  <w15:commentEx w15:paraId="1787C7BB" w15:done="0"/>
  <w15:commentEx w15:paraId="6088A38C" w15:done="0"/>
  <w15:commentEx w15:paraId="4F46DE8A" w15:done="0"/>
  <w15:commentEx w15:paraId="5B6EA181" w15:done="0"/>
  <w15:commentEx w15:paraId="0296952A" w15:done="0"/>
  <w15:commentEx w15:paraId="005CAEE9" w15:done="0"/>
  <w15:commentEx w15:paraId="6476D4CD" w15:done="0"/>
  <w15:commentEx w15:paraId="4CED3C5B" w15:done="0"/>
  <w15:commentEx w15:paraId="64014226" w15:done="0"/>
  <w15:commentEx w15:paraId="045DDDA9" w15:done="0"/>
  <w15:commentEx w15:paraId="7DD8E1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BD4CBF" w16cid:durableId="2298F22D"/>
  <w16cid:commentId w16cid:paraId="049DD6BA" w16cid:durableId="22984F30"/>
  <w16cid:commentId w16cid:paraId="0E76F46E" w16cid:durableId="22984F67"/>
  <w16cid:commentId w16cid:paraId="471152FE" w16cid:durableId="22986911"/>
  <w16cid:commentId w16cid:paraId="1787C7BB" w16cid:durableId="22986CD5"/>
  <w16cid:commentId w16cid:paraId="6088A38C" w16cid:durableId="22984ECE"/>
  <w16cid:commentId w16cid:paraId="4F46DE8A" w16cid:durableId="22986670"/>
  <w16cid:commentId w16cid:paraId="5B6EA181" w16cid:durableId="2298F315"/>
  <w16cid:commentId w16cid:paraId="0296952A" w16cid:durableId="229861CA"/>
  <w16cid:commentId w16cid:paraId="005CAEE9" w16cid:durableId="2298F3CF"/>
  <w16cid:commentId w16cid:paraId="6476D4CD" w16cid:durableId="22986510"/>
  <w16cid:commentId w16cid:paraId="4CED3C5B" w16cid:durableId="22986E7E"/>
  <w16cid:commentId w16cid:paraId="64014226" w16cid:durableId="229862AF"/>
  <w16cid:commentId w16cid:paraId="045DDDA9" w16cid:durableId="22986998"/>
  <w16cid:commentId w16cid:paraId="7DD8E1BB" w16cid:durableId="229865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3D27F" w14:textId="77777777" w:rsidR="00664754" w:rsidRDefault="00664754" w:rsidP="00FD2E3B">
      <w:r>
        <w:separator/>
      </w:r>
    </w:p>
  </w:endnote>
  <w:endnote w:type="continuationSeparator" w:id="0">
    <w:p w14:paraId="3AB77560" w14:textId="77777777" w:rsidR="00664754" w:rsidRDefault="00664754" w:rsidP="00FD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26781" w14:textId="77777777" w:rsidR="00664754" w:rsidRDefault="00664754" w:rsidP="00FD2E3B">
      <w:r>
        <w:separator/>
      </w:r>
    </w:p>
  </w:footnote>
  <w:footnote w:type="continuationSeparator" w:id="0">
    <w:p w14:paraId="2E1941F2" w14:textId="77777777" w:rsidR="00664754" w:rsidRDefault="00664754" w:rsidP="00FD2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0E2B4" w14:textId="77777777" w:rsidR="008931DA" w:rsidRDefault="008931DA" w:rsidP="00FD2E3B">
    <w:pPr>
      <w:pStyle w:val="Header"/>
      <w:jc w:val="right"/>
    </w:pPr>
    <w:r>
      <w:rPr>
        <w:noProof/>
        <w:lang w:val="it-IT" w:eastAsia="it-IT"/>
      </w:rPr>
      <w:drawing>
        <wp:inline distT="0" distB="0" distL="0" distR="0" wp14:anchorId="3CC03A1D" wp14:editId="358239A9">
          <wp:extent cx="2042034" cy="472440"/>
          <wp:effectExtent l="0" t="0" r="0" b="10160"/>
          <wp:docPr id="2" name="Immagine 2" descr="Logo%20ESERA%20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ESERA%20201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783" cy="4737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73024"/>
    <w:multiLevelType w:val="hybridMultilevel"/>
    <w:tmpl w:val="066A5B18"/>
    <w:lvl w:ilvl="0" w:tplc="92FAF1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7F4F69"/>
    <w:multiLevelType w:val="hybridMultilevel"/>
    <w:tmpl w:val="4FFE1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per Bruun">
    <w15:presenceInfo w15:providerId="AD" w15:userId="S::rmn845@ku.dk::f8db910c-9ff3-4423-a633-96e4da950a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trackRevisions/>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9DF"/>
    <w:rsid w:val="00000609"/>
    <w:rsid w:val="000028EA"/>
    <w:rsid w:val="00002FDD"/>
    <w:rsid w:val="00003484"/>
    <w:rsid w:val="00011866"/>
    <w:rsid w:val="00017BC2"/>
    <w:rsid w:val="00020B3B"/>
    <w:rsid w:val="00022161"/>
    <w:rsid w:val="00023C40"/>
    <w:rsid w:val="00033DAF"/>
    <w:rsid w:val="00037D04"/>
    <w:rsid w:val="00051D30"/>
    <w:rsid w:val="0006024B"/>
    <w:rsid w:val="000604B3"/>
    <w:rsid w:val="00060C1F"/>
    <w:rsid w:val="00063843"/>
    <w:rsid w:val="00064591"/>
    <w:rsid w:val="00067018"/>
    <w:rsid w:val="0007382D"/>
    <w:rsid w:val="00075851"/>
    <w:rsid w:val="0007774D"/>
    <w:rsid w:val="000847EA"/>
    <w:rsid w:val="00093691"/>
    <w:rsid w:val="00094A73"/>
    <w:rsid w:val="000B0622"/>
    <w:rsid w:val="000B2C00"/>
    <w:rsid w:val="000C2A6F"/>
    <w:rsid w:val="000C593F"/>
    <w:rsid w:val="000D2984"/>
    <w:rsid w:val="00100E7E"/>
    <w:rsid w:val="0010207F"/>
    <w:rsid w:val="0010260C"/>
    <w:rsid w:val="00105684"/>
    <w:rsid w:val="001075BF"/>
    <w:rsid w:val="00110173"/>
    <w:rsid w:val="00122B30"/>
    <w:rsid w:val="00124169"/>
    <w:rsid w:val="00143738"/>
    <w:rsid w:val="00144204"/>
    <w:rsid w:val="001546A8"/>
    <w:rsid w:val="0016186B"/>
    <w:rsid w:val="00167801"/>
    <w:rsid w:val="001738E2"/>
    <w:rsid w:val="00187F14"/>
    <w:rsid w:val="001A03CA"/>
    <w:rsid w:val="001A21DC"/>
    <w:rsid w:val="001A3E11"/>
    <w:rsid w:val="001A751B"/>
    <w:rsid w:val="001B5DEF"/>
    <w:rsid w:val="001C0387"/>
    <w:rsid w:val="001C724B"/>
    <w:rsid w:val="001E0C32"/>
    <w:rsid w:val="001E292E"/>
    <w:rsid w:val="001E3470"/>
    <w:rsid w:val="001F622F"/>
    <w:rsid w:val="00210BB6"/>
    <w:rsid w:val="00215BCA"/>
    <w:rsid w:val="002208AD"/>
    <w:rsid w:val="00226075"/>
    <w:rsid w:val="002305C1"/>
    <w:rsid w:val="00232ED8"/>
    <w:rsid w:val="0023469D"/>
    <w:rsid w:val="0024135F"/>
    <w:rsid w:val="002435DB"/>
    <w:rsid w:val="00252055"/>
    <w:rsid w:val="00254D6C"/>
    <w:rsid w:val="00263EB4"/>
    <w:rsid w:val="002856C8"/>
    <w:rsid w:val="00287AE5"/>
    <w:rsid w:val="0029008D"/>
    <w:rsid w:val="00293129"/>
    <w:rsid w:val="00293528"/>
    <w:rsid w:val="00297794"/>
    <w:rsid w:val="002A35B9"/>
    <w:rsid w:val="002A485E"/>
    <w:rsid w:val="002A6F07"/>
    <w:rsid w:val="002A715A"/>
    <w:rsid w:val="002A71FB"/>
    <w:rsid w:val="002C0400"/>
    <w:rsid w:val="002C1E85"/>
    <w:rsid w:val="002D29A0"/>
    <w:rsid w:val="002D39A5"/>
    <w:rsid w:val="002D39CB"/>
    <w:rsid w:val="002D4458"/>
    <w:rsid w:val="002D46DA"/>
    <w:rsid w:val="002D705B"/>
    <w:rsid w:val="002D7F94"/>
    <w:rsid w:val="002E3B99"/>
    <w:rsid w:val="002E628E"/>
    <w:rsid w:val="002E644A"/>
    <w:rsid w:val="002F3B14"/>
    <w:rsid w:val="002F4755"/>
    <w:rsid w:val="002F54CA"/>
    <w:rsid w:val="003002B8"/>
    <w:rsid w:val="00301154"/>
    <w:rsid w:val="00302B1B"/>
    <w:rsid w:val="003031FC"/>
    <w:rsid w:val="00315D90"/>
    <w:rsid w:val="003231AD"/>
    <w:rsid w:val="00326053"/>
    <w:rsid w:val="00330B7E"/>
    <w:rsid w:val="00331F99"/>
    <w:rsid w:val="003373DD"/>
    <w:rsid w:val="00341EDA"/>
    <w:rsid w:val="00353E04"/>
    <w:rsid w:val="003572F9"/>
    <w:rsid w:val="0036105A"/>
    <w:rsid w:val="00366F67"/>
    <w:rsid w:val="003830B4"/>
    <w:rsid w:val="00383D7D"/>
    <w:rsid w:val="00393C0F"/>
    <w:rsid w:val="00394EED"/>
    <w:rsid w:val="00396730"/>
    <w:rsid w:val="003A078D"/>
    <w:rsid w:val="003A5CB2"/>
    <w:rsid w:val="003A67D6"/>
    <w:rsid w:val="003B28B2"/>
    <w:rsid w:val="003B5BF1"/>
    <w:rsid w:val="003C2E10"/>
    <w:rsid w:val="003C471A"/>
    <w:rsid w:val="003C4CB1"/>
    <w:rsid w:val="003D0643"/>
    <w:rsid w:val="003E5513"/>
    <w:rsid w:val="003F71BB"/>
    <w:rsid w:val="003F7348"/>
    <w:rsid w:val="003F7468"/>
    <w:rsid w:val="00411FA4"/>
    <w:rsid w:val="00437A30"/>
    <w:rsid w:val="004404F7"/>
    <w:rsid w:val="00441E45"/>
    <w:rsid w:val="00442501"/>
    <w:rsid w:val="00444283"/>
    <w:rsid w:val="00456B76"/>
    <w:rsid w:val="0045707E"/>
    <w:rsid w:val="00472F1E"/>
    <w:rsid w:val="0048427A"/>
    <w:rsid w:val="00484F30"/>
    <w:rsid w:val="00485E7E"/>
    <w:rsid w:val="00495604"/>
    <w:rsid w:val="004A43E7"/>
    <w:rsid w:val="004A74C6"/>
    <w:rsid w:val="004C04A3"/>
    <w:rsid w:val="004C13B7"/>
    <w:rsid w:val="004C581B"/>
    <w:rsid w:val="004C5D28"/>
    <w:rsid w:val="004D2525"/>
    <w:rsid w:val="004D309A"/>
    <w:rsid w:val="004E3DB8"/>
    <w:rsid w:val="004E505D"/>
    <w:rsid w:val="004E5212"/>
    <w:rsid w:val="004F2048"/>
    <w:rsid w:val="004F5958"/>
    <w:rsid w:val="005005FB"/>
    <w:rsid w:val="00506DF5"/>
    <w:rsid w:val="005116BE"/>
    <w:rsid w:val="00515CFB"/>
    <w:rsid w:val="005305B9"/>
    <w:rsid w:val="005344A3"/>
    <w:rsid w:val="00535EC1"/>
    <w:rsid w:val="00536454"/>
    <w:rsid w:val="0054217E"/>
    <w:rsid w:val="00560B88"/>
    <w:rsid w:val="00560C72"/>
    <w:rsid w:val="00572807"/>
    <w:rsid w:val="005769CC"/>
    <w:rsid w:val="00591ED0"/>
    <w:rsid w:val="005D119C"/>
    <w:rsid w:val="005D51BD"/>
    <w:rsid w:val="005E1B65"/>
    <w:rsid w:val="005E6789"/>
    <w:rsid w:val="005F2582"/>
    <w:rsid w:val="005F3875"/>
    <w:rsid w:val="005F511D"/>
    <w:rsid w:val="006004F1"/>
    <w:rsid w:val="0060294C"/>
    <w:rsid w:val="0060761F"/>
    <w:rsid w:val="006118DD"/>
    <w:rsid w:val="006206AB"/>
    <w:rsid w:val="00623DD6"/>
    <w:rsid w:val="00626581"/>
    <w:rsid w:val="00630CAA"/>
    <w:rsid w:val="006376CC"/>
    <w:rsid w:val="006407A5"/>
    <w:rsid w:val="00655FDE"/>
    <w:rsid w:val="00663C35"/>
    <w:rsid w:val="00664754"/>
    <w:rsid w:val="00667359"/>
    <w:rsid w:val="00672C0A"/>
    <w:rsid w:val="006914EB"/>
    <w:rsid w:val="00694F54"/>
    <w:rsid w:val="006C0E46"/>
    <w:rsid w:val="006C6B31"/>
    <w:rsid w:val="006E0A04"/>
    <w:rsid w:val="006E15F7"/>
    <w:rsid w:val="006E486B"/>
    <w:rsid w:val="006F2587"/>
    <w:rsid w:val="006F3132"/>
    <w:rsid w:val="006F41B2"/>
    <w:rsid w:val="00731246"/>
    <w:rsid w:val="007336EF"/>
    <w:rsid w:val="00740587"/>
    <w:rsid w:val="007417C0"/>
    <w:rsid w:val="00742441"/>
    <w:rsid w:val="00750BC4"/>
    <w:rsid w:val="00751A94"/>
    <w:rsid w:val="00761A9F"/>
    <w:rsid w:val="0076521A"/>
    <w:rsid w:val="007678A3"/>
    <w:rsid w:val="00767D5A"/>
    <w:rsid w:val="00780F1C"/>
    <w:rsid w:val="00790D7E"/>
    <w:rsid w:val="007B61FD"/>
    <w:rsid w:val="007C264C"/>
    <w:rsid w:val="007C38DA"/>
    <w:rsid w:val="007C52BC"/>
    <w:rsid w:val="007C634E"/>
    <w:rsid w:val="007E4582"/>
    <w:rsid w:val="007F0114"/>
    <w:rsid w:val="007F148D"/>
    <w:rsid w:val="007F194D"/>
    <w:rsid w:val="007F20C8"/>
    <w:rsid w:val="007F68DA"/>
    <w:rsid w:val="007F6CE9"/>
    <w:rsid w:val="00806D27"/>
    <w:rsid w:val="00812098"/>
    <w:rsid w:val="00814383"/>
    <w:rsid w:val="008202C6"/>
    <w:rsid w:val="00833EBC"/>
    <w:rsid w:val="0084765E"/>
    <w:rsid w:val="008648A9"/>
    <w:rsid w:val="008676CA"/>
    <w:rsid w:val="008723E8"/>
    <w:rsid w:val="008727DA"/>
    <w:rsid w:val="00874704"/>
    <w:rsid w:val="008931DA"/>
    <w:rsid w:val="008947AB"/>
    <w:rsid w:val="00896D59"/>
    <w:rsid w:val="00896EF0"/>
    <w:rsid w:val="008978F4"/>
    <w:rsid w:val="008A2478"/>
    <w:rsid w:val="008A5443"/>
    <w:rsid w:val="008A5FA2"/>
    <w:rsid w:val="008B25CA"/>
    <w:rsid w:val="008B5E32"/>
    <w:rsid w:val="008C0ECA"/>
    <w:rsid w:val="008D0464"/>
    <w:rsid w:val="008D1188"/>
    <w:rsid w:val="008D335F"/>
    <w:rsid w:val="008D39D0"/>
    <w:rsid w:val="008D3F47"/>
    <w:rsid w:val="008D544D"/>
    <w:rsid w:val="008F3A65"/>
    <w:rsid w:val="009040C0"/>
    <w:rsid w:val="00907B63"/>
    <w:rsid w:val="009357BF"/>
    <w:rsid w:val="0093683A"/>
    <w:rsid w:val="00937E66"/>
    <w:rsid w:val="00941AD3"/>
    <w:rsid w:val="00941E21"/>
    <w:rsid w:val="009469F0"/>
    <w:rsid w:val="009544B0"/>
    <w:rsid w:val="00955618"/>
    <w:rsid w:val="009556F6"/>
    <w:rsid w:val="00960A65"/>
    <w:rsid w:val="00970679"/>
    <w:rsid w:val="00974560"/>
    <w:rsid w:val="00974AC0"/>
    <w:rsid w:val="00974C89"/>
    <w:rsid w:val="00977199"/>
    <w:rsid w:val="009776E1"/>
    <w:rsid w:val="009809EC"/>
    <w:rsid w:val="00996E4B"/>
    <w:rsid w:val="009A051E"/>
    <w:rsid w:val="009A2220"/>
    <w:rsid w:val="009A2F56"/>
    <w:rsid w:val="009A5443"/>
    <w:rsid w:val="009A72CA"/>
    <w:rsid w:val="009B54A6"/>
    <w:rsid w:val="009C0184"/>
    <w:rsid w:val="009C29E0"/>
    <w:rsid w:val="009C2DC0"/>
    <w:rsid w:val="009C46E5"/>
    <w:rsid w:val="009D1EA4"/>
    <w:rsid w:val="009F40A0"/>
    <w:rsid w:val="00A00F3D"/>
    <w:rsid w:val="00A03D26"/>
    <w:rsid w:val="00A05E3A"/>
    <w:rsid w:val="00A11206"/>
    <w:rsid w:val="00A124B8"/>
    <w:rsid w:val="00A15097"/>
    <w:rsid w:val="00A21BA4"/>
    <w:rsid w:val="00A21D63"/>
    <w:rsid w:val="00A21E76"/>
    <w:rsid w:val="00A26BE5"/>
    <w:rsid w:val="00A2728C"/>
    <w:rsid w:val="00A27949"/>
    <w:rsid w:val="00A301F4"/>
    <w:rsid w:val="00A331B2"/>
    <w:rsid w:val="00A3487A"/>
    <w:rsid w:val="00A35255"/>
    <w:rsid w:val="00A3529C"/>
    <w:rsid w:val="00A36974"/>
    <w:rsid w:val="00A37D74"/>
    <w:rsid w:val="00A400B7"/>
    <w:rsid w:val="00A42751"/>
    <w:rsid w:val="00A42ADD"/>
    <w:rsid w:val="00A438FA"/>
    <w:rsid w:val="00A46652"/>
    <w:rsid w:val="00A47770"/>
    <w:rsid w:val="00A60665"/>
    <w:rsid w:val="00A60EB1"/>
    <w:rsid w:val="00A62860"/>
    <w:rsid w:val="00A70DED"/>
    <w:rsid w:val="00A70F2E"/>
    <w:rsid w:val="00A710EB"/>
    <w:rsid w:val="00A771DA"/>
    <w:rsid w:val="00A829C8"/>
    <w:rsid w:val="00A93F44"/>
    <w:rsid w:val="00A9490D"/>
    <w:rsid w:val="00AA0AE0"/>
    <w:rsid w:val="00AA621B"/>
    <w:rsid w:val="00AA705E"/>
    <w:rsid w:val="00AB6CEB"/>
    <w:rsid w:val="00AC0D5C"/>
    <w:rsid w:val="00AC64D3"/>
    <w:rsid w:val="00AF0AA5"/>
    <w:rsid w:val="00AF372F"/>
    <w:rsid w:val="00AF5B29"/>
    <w:rsid w:val="00AF77B7"/>
    <w:rsid w:val="00AF7B14"/>
    <w:rsid w:val="00B0326E"/>
    <w:rsid w:val="00B1203D"/>
    <w:rsid w:val="00B124E1"/>
    <w:rsid w:val="00B1295A"/>
    <w:rsid w:val="00B14A14"/>
    <w:rsid w:val="00B323BA"/>
    <w:rsid w:val="00B35934"/>
    <w:rsid w:val="00B41866"/>
    <w:rsid w:val="00B42D5D"/>
    <w:rsid w:val="00B531F1"/>
    <w:rsid w:val="00B552A9"/>
    <w:rsid w:val="00B55864"/>
    <w:rsid w:val="00B57AF7"/>
    <w:rsid w:val="00B62357"/>
    <w:rsid w:val="00B72F15"/>
    <w:rsid w:val="00B75A6E"/>
    <w:rsid w:val="00B860A4"/>
    <w:rsid w:val="00B87636"/>
    <w:rsid w:val="00B93E45"/>
    <w:rsid w:val="00B9482A"/>
    <w:rsid w:val="00B951FF"/>
    <w:rsid w:val="00B9629C"/>
    <w:rsid w:val="00BA5623"/>
    <w:rsid w:val="00BA609A"/>
    <w:rsid w:val="00BB0EC5"/>
    <w:rsid w:val="00BB1621"/>
    <w:rsid w:val="00BB2815"/>
    <w:rsid w:val="00BB4D32"/>
    <w:rsid w:val="00BB7712"/>
    <w:rsid w:val="00BD54BF"/>
    <w:rsid w:val="00BE1CAE"/>
    <w:rsid w:val="00BE5389"/>
    <w:rsid w:val="00BF714E"/>
    <w:rsid w:val="00C038C5"/>
    <w:rsid w:val="00C04604"/>
    <w:rsid w:val="00C062A5"/>
    <w:rsid w:val="00C103E4"/>
    <w:rsid w:val="00C30899"/>
    <w:rsid w:val="00C30B32"/>
    <w:rsid w:val="00C32E56"/>
    <w:rsid w:val="00C34301"/>
    <w:rsid w:val="00C36FFF"/>
    <w:rsid w:val="00C42765"/>
    <w:rsid w:val="00C45258"/>
    <w:rsid w:val="00C45B13"/>
    <w:rsid w:val="00C47791"/>
    <w:rsid w:val="00C47E27"/>
    <w:rsid w:val="00C51262"/>
    <w:rsid w:val="00C55A1D"/>
    <w:rsid w:val="00C61191"/>
    <w:rsid w:val="00C64447"/>
    <w:rsid w:val="00C70368"/>
    <w:rsid w:val="00C72085"/>
    <w:rsid w:val="00C81AFF"/>
    <w:rsid w:val="00C826D3"/>
    <w:rsid w:val="00C96C1B"/>
    <w:rsid w:val="00CA2B57"/>
    <w:rsid w:val="00CB044C"/>
    <w:rsid w:val="00CB0F9C"/>
    <w:rsid w:val="00CB48FF"/>
    <w:rsid w:val="00CB5329"/>
    <w:rsid w:val="00CB6582"/>
    <w:rsid w:val="00CB70B4"/>
    <w:rsid w:val="00CC4EFC"/>
    <w:rsid w:val="00CC5835"/>
    <w:rsid w:val="00CD44E8"/>
    <w:rsid w:val="00CE190F"/>
    <w:rsid w:val="00CE261E"/>
    <w:rsid w:val="00CE4AC9"/>
    <w:rsid w:val="00CF15BD"/>
    <w:rsid w:val="00CF6BCB"/>
    <w:rsid w:val="00D00217"/>
    <w:rsid w:val="00D11A1D"/>
    <w:rsid w:val="00D120CE"/>
    <w:rsid w:val="00D1365A"/>
    <w:rsid w:val="00D1703F"/>
    <w:rsid w:val="00D20746"/>
    <w:rsid w:val="00D232D8"/>
    <w:rsid w:val="00D24147"/>
    <w:rsid w:val="00D257AE"/>
    <w:rsid w:val="00D26F29"/>
    <w:rsid w:val="00D3297B"/>
    <w:rsid w:val="00D45424"/>
    <w:rsid w:val="00D47D13"/>
    <w:rsid w:val="00D5182F"/>
    <w:rsid w:val="00D53DE6"/>
    <w:rsid w:val="00D55CAF"/>
    <w:rsid w:val="00D57761"/>
    <w:rsid w:val="00D60ADD"/>
    <w:rsid w:val="00D624D3"/>
    <w:rsid w:val="00D802A5"/>
    <w:rsid w:val="00D8038D"/>
    <w:rsid w:val="00D82447"/>
    <w:rsid w:val="00D91178"/>
    <w:rsid w:val="00D951B0"/>
    <w:rsid w:val="00DB1AFF"/>
    <w:rsid w:val="00DB4D31"/>
    <w:rsid w:val="00DB7947"/>
    <w:rsid w:val="00DC0E8B"/>
    <w:rsid w:val="00DC517D"/>
    <w:rsid w:val="00DC5931"/>
    <w:rsid w:val="00DD1E4A"/>
    <w:rsid w:val="00DD4805"/>
    <w:rsid w:val="00DE5861"/>
    <w:rsid w:val="00DF16C2"/>
    <w:rsid w:val="00DF2714"/>
    <w:rsid w:val="00DF352F"/>
    <w:rsid w:val="00DF610E"/>
    <w:rsid w:val="00DF73F3"/>
    <w:rsid w:val="00E071B4"/>
    <w:rsid w:val="00E229DF"/>
    <w:rsid w:val="00E272AC"/>
    <w:rsid w:val="00E339C4"/>
    <w:rsid w:val="00E45CE3"/>
    <w:rsid w:val="00E50571"/>
    <w:rsid w:val="00E525D3"/>
    <w:rsid w:val="00E620B3"/>
    <w:rsid w:val="00E740D5"/>
    <w:rsid w:val="00E74AE4"/>
    <w:rsid w:val="00E75C36"/>
    <w:rsid w:val="00EA3CE0"/>
    <w:rsid w:val="00EA7D92"/>
    <w:rsid w:val="00EB0307"/>
    <w:rsid w:val="00EB1220"/>
    <w:rsid w:val="00EB6DB1"/>
    <w:rsid w:val="00EC150A"/>
    <w:rsid w:val="00ED1266"/>
    <w:rsid w:val="00EE3732"/>
    <w:rsid w:val="00EE4FF4"/>
    <w:rsid w:val="00EE7CF8"/>
    <w:rsid w:val="00EF1384"/>
    <w:rsid w:val="00EF3372"/>
    <w:rsid w:val="00EF43E2"/>
    <w:rsid w:val="00EF6509"/>
    <w:rsid w:val="00EF6BDA"/>
    <w:rsid w:val="00F056B2"/>
    <w:rsid w:val="00F06464"/>
    <w:rsid w:val="00F1155C"/>
    <w:rsid w:val="00F26D79"/>
    <w:rsid w:val="00F43CA3"/>
    <w:rsid w:val="00F4783C"/>
    <w:rsid w:val="00F51450"/>
    <w:rsid w:val="00F517A5"/>
    <w:rsid w:val="00F54ECA"/>
    <w:rsid w:val="00F56B15"/>
    <w:rsid w:val="00F61CA7"/>
    <w:rsid w:val="00F63E05"/>
    <w:rsid w:val="00F65915"/>
    <w:rsid w:val="00F71FC2"/>
    <w:rsid w:val="00F7256E"/>
    <w:rsid w:val="00F7319D"/>
    <w:rsid w:val="00F86030"/>
    <w:rsid w:val="00F87160"/>
    <w:rsid w:val="00F916C6"/>
    <w:rsid w:val="00F917D5"/>
    <w:rsid w:val="00F9342D"/>
    <w:rsid w:val="00F972DA"/>
    <w:rsid w:val="00FA61C8"/>
    <w:rsid w:val="00FB01FC"/>
    <w:rsid w:val="00FB0590"/>
    <w:rsid w:val="00FB07E9"/>
    <w:rsid w:val="00FB15EA"/>
    <w:rsid w:val="00FB5005"/>
    <w:rsid w:val="00FB7A2F"/>
    <w:rsid w:val="00FC743C"/>
    <w:rsid w:val="00FC767C"/>
    <w:rsid w:val="00FD0579"/>
    <w:rsid w:val="00FD09DD"/>
    <w:rsid w:val="00FD0A57"/>
    <w:rsid w:val="00FD1BBB"/>
    <w:rsid w:val="00FD2E3B"/>
    <w:rsid w:val="00FD54FD"/>
    <w:rsid w:val="00FD7123"/>
    <w:rsid w:val="00FE0C3A"/>
    <w:rsid w:val="00FE2FB1"/>
    <w:rsid w:val="00FE4283"/>
    <w:rsid w:val="00FF4061"/>
    <w:rsid w:val="00FF60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F5E2"/>
  <w15:docId w15:val="{22860E22-3B86-4D31-949E-000F9239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974"/>
    <w:pPr>
      <w:spacing w:after="0" w:line="240" w:lineRule="auto"/>
    </w:pPr>
    <w:rPr>
      <w:rFonts w:ascii="Times New Roman" w:eastAsia="Times New Roman" w:hAnsi="Times New Roman" w:cs="Times New Roman"/>
      <w:sz w:val="24"/>
      <w:szCs w:val="24"/>
      <w:lang w:eastAsia="en-GB"/>
    </w:rPr>
  </w:style>
  <w:style w:type="paragraph" w:styleId="Heading2">
    <w:name w:val="heading 2"/>
    <w:basedOn w:val="Normal"/>
    <w:next w:val="Normal"/>
    <w:link w:val="Heading2Char"/>
    <w:uiPriority w:val="9"/>
    <w:unhideWhenUsed/>
    <w:qFormat/>
    <w:rsid w:val="00C30899"/>
    <w:pPr>
      <w:keepNext/>
      <w:keepLines/>
      <w:spacing w:before="40"/>
      <w:outlineLvl w:val="1"/>
    </w:pPr>
    <w:rPr>
      <w:rFonts w:asciiTheme="majorHAnsi" w:eastAsiaTheme="majorEastAsia" w:hAnsiTheme="majorHAnsi" w:cstheme="majorBidi"/>
      <w:color w:val="2E74B5" w:themeColor="accent1" w:themeShade="BF"/>
      <w:sz w:val="26"/>
      <w:szCs w:val="26"/>
      <w:lang w:val="el-G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6points">
    <w:name w:val="TITLE 16 points"/>
    <w:basedOn w:val="Normal"/>
    <w:link w:val="TITLE16pointsChar"/>
    <w:qFormat/>
    <w:rsid w:val="00E229DF"/>
    <w:pPr>
      <w:spacing w:after="120"/>
      <w:jc w:val="center"/>
    </w:pPr>
    <w:rPr>
      <w:rFonts w:eastAsiaTheme="minorHAnsi"/>
      <w:b/>
      <w:caps/>
      <w:sz w:val="32"/>
      <w:szCs w:val="32"/>
      <w:lang w:val="en-US" w:eastAsia="en-US"/>
    </w:rPr>
  </w:style>
  <w:style w:type="paragraph" w:customStyle="1" w:styleId="FirstLevelSection">
    <w:name w:val="First Level Section"/>
    <w:basedOn w:val="Normal"/>
    <w:link w:val="FirstLevelSectionChar"/>
    <w:qFormat/>
    <w:rsid w:val="00E229DF"/>
    <w:pPr>
      <w:keepNext/>
      <w:tabs>
        <w:tab w:val="left" w:pos="2964"/>
      </w:tabs>
      <w:spacing w:after="120"/>
    </w:pPr>
    <w:rPr>
      <w:rFonts w:eastAsiaTheme="minorHAnsi"/>
      <w:b/>
      <w:caps/>
      <w:sz w:val="28"/>
      <w:lang w:val="en-US" w:eastAsia="en-US"/>
    </w:rPr>
  </w:style>
  <w:style w:type="character" w:customStyle="1" w:styleId="TITLE16pointsChar">
    <w:name w:val="TITLE 16 points Char"/>
    <w:basedOn w:val="DefaultParagraphFont"/>
    <w:link w:val="TITLE16points"/>
    <w:rsid w:val="00E229DF"/>
    <w:rPr>
      <w:rFonts w:ascii="Times New Roman" w:hAnsi="Times New Roman" w:cs="Times New Roman"/>
      <w:b/>
      <w:caps/>
      <w:sz w:val="32"/>
      <w:szCs w:val="32"/>
      <w:lang w:val="en-US"/>
    </w:rPr>
  </w:style>
  <w:style w:type="paragraph" w:customStyle="1" w:styleId="SecondLevelSection">
    <w:name w:val="Second Level Section"/>
    <w:basedOn w:val="Normal"/>
    <w:link w:val="SecondLevelSectionChar"/>
    <w:qFormat/>
    <w:rsid w:val="00E229DF"/>
    <w:pPr>
      <w:tabs>
        <w:tab w:val="left" w:pos="2964"/>
      </w:tabs>
      <w:spacing w:after="120"/>
    </w:pPr>
    <w:rPr>
      <w:rFonts w:eastAsiaTheme="minorHAnsi"/>
      <w:b/>
      <w:sz w:val="28"/>
      <w:lang w:val="en-US" w:eastAsia="en-US"/>
    </w:rPr>
  </w:style>
  <w:style w:type="character" w:customStyle="1" w:styleId="FirstLevelSectionChar">
    <w:name w:val="First Level Section Char"/>
    <w:basedOn w:val="DefaultParagraphFont"/>
    <w:link w:val="FirstLevelSection"/>
    <w:rsid w:val="00E229DF"/>
    <w:rPr>
      <w:rFonts w:ascii="Times New Roman" w:hAnsi="Times New Roman" w:cs="Times New Roman"/>
      <w:b/>
      <w:caps/>
      <w:sz w:val="28"/>
      <w:szCs w:val="24"/>
      <w:lang w:val="en-US"/>
    </w:rPr>
  </w:style>
  <w:style w:type="paragraph" w:customStyle="1" w:styleId="ThirdLevelSection">
    <w:name w:val="Third Level Section"/>
    <w:basedOn w:val="Normal"/>
    <w:link w:val="ThirdLevelSectionChar"/>
    <w:qFormat/>
    <w:rsid w:val="00E229DF"/>
    <w:pPr>
      <w:tabs>
        <w:tab w:val="left" w:pos="2964"/>
      </w:tabs>
      <w:spacing w:after="120"/>
    </w:pPr>
    <w:rPr>
      <w:rFonts w:eastAsiaTheme="minorHAnsi"/>
      <w:i/>
      <w:sz w:val="28"/>
      <w:lang w:val="en-US" w:eastAsia="en-US"/>
    </w:rPr>
  </w:style>
  <w:style w:type="character" w:customStyle="1" w:styleId="SecondLevelSectionChar">
    <w:name w:val="Second Level Section Char"/>
    <w:basedOn w:val="DefaultParagraphFont"/>
    <w:link w:val="SecondLevelSection"/>
    <w:rsid w:val="00E229DF"/>
    <w:rPr>
      <w:rFonts w:ascii="Times New Roman" w:hAnsi="Times New Roman" w:cs="Times New Roman"/>
      <w:b/>
      <w:sz w:val="28"/>
      <w:szCs w:val="24"/>
      <w:lang w:val="en-US"/>
    </w:rPr>
  </w:style>
  <w:style w:type="character" w:customStyle="1" w:styleId="ThirdLevelSectionChar">
    <w:name w:val="Third Level Section Char"/>
    <w:basedOn w:val="DefaultParagraphFont"/>
    <w:link w:val="ThirdLevelSection"/>
    <w:rsid w:val="00E229DF"/>
    <w:rPr>
      <w:rFonts w:ascii="Times New Roman" w:hAnsi="Times New Roman" w:cs="Times New Roman"/>
      <w:i/>
      <w:sz w:val="28"/>
      <w:szCs w:val="24"/>
      <w:lang w:val="en-US"/>
    </w:rPr>
  </w:style>
  <w:style w:type="paragraph" w:customStyle="1" w:styleId="References">
    <w:name w:val="References"/>
    <w:basedOn w:val="Normal"/>
    <w:link w:val="ReferencesChar"/>
    <w:qFormat/>
    <w:rsid w:val="00FB15EA"/>
    <w:pPr>
      <w:tabs>
        <w:tab w:val="left" w:pos="2964"/>
      </w:tabs>
      <w:spacing w:after="120"/>
      <w:ind w:left="1134" w:hanging="1134"/>
      <w:contextualSpacing/>
    </w:pPr>
    <w:rPr>
      <w:rFonts w:eastAsiaTheme="minorHAnsi"/>
      <w:sz w:val="22"/>
      <w:lang w:val="en-US" w:eastAsia="en-US"/>
    </w:rPr>
  </w:style>
  <w:style w:type="character" w:customStyle="1" w:styleId="ReferencesChar">
    <w:name w:val="References Char"/>
    <w:basedOn w:val="DefaultParagraphFont"/>
    <w:link w:val="References"/>
    <w:rsid w:val="00FB15EA"/>
    <w:rPr>
      <w:rFonts w:ascii="Times New Roman" w:hAnsi="Times New Roman" w:cs="Times New Roman"/>
      <w:szCs w:val="24"/>
      <w:lang w:val="en-US"/>
    </w:rPr>
  </w:style>
  <w:style w:type="paragraph" w:styleId="Header">
    <w:name w:val="header"/>
    <w:basedOn w:val="Normal"/>
    <w:link w:val="HeaderChar"/>
    <w:uiPriority w:val="99"/>
    <w:unhideWhenUsed/>
    <w:rsid w:val="00FD2E3B"/>
    <w:pPr>
      <w:tabs>
        <w:tab w:val="center" w:pos="4513"/>
        <w:tab w:val="right" w:pos="9026"/>
      </w:tabs>
    </w:pPr>
    <w:rPr>
      <w:rFonts w:eastAsiaTheme="minorHAnsi" w:cstheme="minorBidi"/>
      <w:szCs w:val="22"/>
      <w:lang w:val="el-GR" w:eastAsia="en-US"/>
    </w:rPr>
  </w:style>
  <w:style w:type="character" w:customStyle="1" w:styleId="HeaderChar">
    <w:name w:val="Header Char"/>
    <w:basedOn w:val="DefaultParagraphFont"/>
    <w:link w:val="Header"/>
    <w:uiPriority w:val="99"/>
    <w:rsid w:val="00FD2E3B"/>
    <w:rPr>
      <w:rFonts w:ascii="Times New Roman" w:hAnsi="Times New Roman"/>
      <w:sz w:val="24"/>
      <w:lang w:val="el-GR"/>
    </w:rPr>
  </w:style>
  <w:style w:type="paragraph" w:styleId="Footer">
    <w:name w:val="footer"/>
    <w:basedOn w:val="Normal"/>
    <w:link w:val="FooterChar"/>
    <w:uiPriority w:val="99"/>
    <w:unhideWhenUsed/>
    <w:rsid w:val="00FD2E3B"/>
    <w:pPr>
      <w:tabs>
        <w:tab w:val="center" w:pos="4513"/>
        <w:tab w:val="right" w:pos="9026"/>
      </w:tabs>
    </w:pPr>
    <w:rPr>
      <w:rFonts w:eastAsiaTheme="minorHAnsi" w:cstheme="minorBidi"/>
      <w:szCs w:val="22"/>
      <w:lang w:val="el-GR" w:eastAsia="en-US"/>
    </w:rPr>
  </w:style>
  <w:style w:type="character" w:customStyle="1" w:styleId="FooterChar">
    <w:name w:val="Footer Char"/>
    <w:basedOn w:val="DefaultParagraphFont"/>
    <w:link w:val="Footer"/>
    <w:uiPriority w:val="99"/>
    <w:rsid w:val="00FD2E3B"/>
    <w:rPr>
      <w:rFonts w:ascii="Times New Roman" w:hAnsi="Times New Roman"/>
      <w:sz w:val="24"/>
      <w:lang w:val="el-GR"/>
    </w:rPr>
  </w:style>
  <w:style w:type="paragraph" w:styleId="BalloonText">
    <w:name w:val="Balloon Text"/>
    <w:basedOn w:val="Normal"/>
    <w:link w:val="BalloonTextChar"/>
    <w:uiPriority w:val="99"/>
    <w:semiHidden/>
    <w:unhideWhenUsed/>
    <w:rsid w:val="00FB0590"/>
    <w:rPr>
      <w:rFonts w:ascii="Tahoma" w:eastAsiaTheme="minorHAnsi" w:hAnsi="Tahoma" w:cs="Tahoma"/>
      <w:sz w:val="16"/>
      <w:szCs w:val="16"/>
      <w:lang w:val="el-GR" w:eastAsia="en-US"/>
    </w:rPr>
  </w:style>
  <w:style w:type="character" w:customStyle="1" w:styleId="BalloonTextChar">
    <w:name w:val="Balloon Text Char"/>
    <w:basedOn w:val="DefaultParagraphFont"/>
    <w:link w:val="BalloonText"/>
    <w:uiPriority w:val="99"/>
    <w:semiHidden/>
    <w:rsid w:val="00FB0590"/>
    <w:rPr>
      <w:rFonts w:ascii="Tahoma" w:hAnsi="Tahoma" w:cs="Tahoma"/>
      <w:sz w:val="16"/>
      <w:szCs w:val="16"/>
      <w:lang w:val="el-GR"/>
    </w:rPr>
  </w:style>
  <w:style w:type="character" w:styleId="Emphasis">
    <w:name w:val="Emphasis"/>
    <w:basedOn w:val="DefaultParagraphFont"/>
    <w:uiPriority w:val="20"/>
    <w:qFormat/>
    <w:rsid w:val="00E74AE4"/>
    <w:rPr>
      <w:i/>
      <w:iCs/>
    </w:rPr>
  </w:style>
  <w:style w:type="character" w:customStyle="1" w:styleId="Heading2Char">
    <w:name w:val="Heading 2 Char"/>
    <w:basedOn w:val="DefaultParagraphFont"/>
    <w:link w:val="Heading2"/>
    <w:uiPriority w:val="9"/>
    <w:rsid w:val="00C30899"/>
    <w:rPr>
      <w:rFonts w:asciiTheme="majorHAnsi" w:eastAsiaTheme="majorEastAsia" w:hAnsiTheme="majorHAnsi" w:cstheme="majorBidi"/>
      <w:color w:val="2E74B5" w:themeColor="accent1" w:themeShade="BF"/>
      <w:sz w:val="26"/>
      <w:szCs w:val="26"/>
      <w:lang w:val="el-GR"/>
    </w:rPr>
  </w:style>
  <w:style w:type="paragraph" w:styleId="ListParagraph">
    <w:name w:val="List Paragraph"/>
    <w:basedOn w:val="Normal"/>
    <w:uiPriority w:val="34"/>
    <w:qFormat/>
    <w:rsid w:val="008A5443"/>
    <w:pPr>
      <w:spacing w:after="120"/>
      <w:ind w:left="720"/>
      <w:contextualSpacing/>
    </w:pPr>
    <w:rPr>
      <w:rFonts w:eastAsiaTheme="minorHAnsi" w:cstheme="minorBidi"/>
      <w:szCs w:val="22"/>
      <w:lang w:val="el-GR" w:eastAsia="en-US"/>
    </w:rPr>
  </w:style>
  <w:style w:type="table" w:styleId="TableGrid">
    <w:name w:val="Table Grid"/>
    <w:basedOn w:val="TableNormal"/>
    <w:uiPriority w:val="39"/>
    <w:rsid w:val="00DD1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D79"/>
    <w:rPr>
      <w:color w:val="0563C1" w:themeColor="hyperlink"/>
      <w:u w:val="single"/>
    </w:rPr>
  </w:style>
  <w:style w:type="character" w:styleId="UnresolvedMention">
    <w:name w:val="Unresolved Mention"/>
    <w:basedOn w:val="DefaultParagraphFont"/>
    <w:uiPriority w:val="99"/>
    <w:semiHidden/>
    <w:unhideWhenUsed/>
    <w:rsid w:val="00F26D79"/>
    <w:rPr>
      <w:color w:val="605E5C"/>
      <w:shd w:val="clear" w:color="auto" w:fill="E1DFDD"/>
    </w:rPr>
  </w:style>
  <w:style w:type="character" w:styleId="CommentReference">
    <w:name w:val="annotation reference"/>
    <w:basedOn w:val="DefaultParagraphFont"/>
    <w:uiPriority w:val="99"/>
    <w:semiHidden/>
    <w:unhideWhenUsed/>
    <w:rsid w:val="00D1365A"/>
    <w:rPr>
      <w:sz w:val="16"/>
      <w:szCs w:val="16"/>
    </w:rPr>
  </w:style>
  <w:style w:type="paragraph" w:styleId="CommentText">
    <w:name w:val="annotation text"/>
    <w:basedOn w:val="Normal"/>
    <w:link w:val="CommentTextChar"/>
    <w:uiPriority w:val="99"/>
    <w:semiHidden/>
    <w:unhideWhenUsed/>
    <w:rsid w:val="00D1365A"/>
    <w:rPr>
      <w:sz w:val="20"/>
      <w:szCs w:val="20"/>
    </w:rPr>
  </w:style>
  <w:style w:type="character" w:customStyle="1" w:styleId="CommentTextChar">
    <w:name w:val="Comment Text Char"/>
    <w:basedOn w:val="DefaultParagraphFont"/>
    <w:link w:val="CommentText"/>
    <w:uiPriority w:val="99"/>
    <w:semiHidden/>
    <w:rsid w:val="00D1365A"/>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D1365A"/>
    <w:rPr>
      <w:b/>
      <w:bCs/>
    </w:rPr>
  </w:style>
  <w:style w:type="character" w:customStyle="1" w:styleId="CommentSubjectChar">
    <w:name w:val="Comment Subject Char"/>
    <w:basedOn w:val="CommentTextChar"/>
    <w:link w:val="CommentSubject"/>
    <w:uiPriority w:val="99"/>
    <w:semiHidden/>
    <w:rsid w:val="00D1365A"/>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73441">
      <w:bodyDiv w:val="1"/>
      <w:marLeft w:val="0"/>
      <w:marRight w:val="0"/>
      <w:marTop w:val="0"/>
      <w:marBottom w:val="0"/>
      <w:divBdr>
        <w:top w:val="none" w:sz="0" w:space="0" w:color="auto"/>
        <w:left w:val="none" w:sz="0" w:space="0" w:color="auto"/>
        <w:bottom w:val="none" w:sz="0" w:space="0" w:color="auto"/>
        <w:right w:val="none" w:sz="0" w:space="0" w:color="auto"/>
      </w:divBdr>
      <w:divsChild>
        <w:div w:id="1708410702">
          <w:marLeft w:val="0"/>
          <w:marRight w:val="0"/>
          <w:marTop w:val="0"/>
          <w:marBottom w:val="0"/>
          <w:divBdr>
            <w:top w:val="none" w:sz="0" w:space="0" w:color="auto"/>
            <w:left w:val="none" w:sz="0" w:space="0" w:color="auto"/>
            <w:bottom w:val="none" w:sz="0" w:space="0" w:color="auto"/>
            <w:right w:val="none" w:sz="0" w:space="0" w:color="auto"/>
          </w:divBdr>
        </w:div>
      </w:divsChild>
    </w:div>
    <w:div w:id="661273980">
      <w:bodyDiv w:val="1"/>
      <w:marLeft w:val="0"/>
      <w:marRight w:val="0"/>
      <w:marTop w:val="0"/>
      <w:marBottom w:val="0"/>
      <w:divBdr>
        <w:top w:val="none" w:sz="0" w:space="0" w:color="auto"/>
        <w:left w:val="none" w:sz="0" w:space="0" w:color="auto"/>
        <w:bottom w:val="none" w:sz="0" w:space="0" w:color="auto"/>
        <w:right w:val="none" w:sz="0" w:space="0" w:color="auto"/>
      </w:divBdr>
      <w:divsChild>
        <w:div w:id="228270403">
          <w:marLeft w:val="0"/>
          <w:marRight w:val="0"/>
          <w:marTop w:val="0"/>
          <w:marBottom w:val="0"/>
          <w:divBdr>
            <w:top w:val="none" w:sz="0" w:space="0" w:color="auto"/>
            <w:left w:val="none" w:sz="0" w:space="0" w:color="auto"/>
            <w:bottom w:val="none" w:sz="0" w:space="0" w:color="auto"/>
            <w:right w:val="none" w:sz="0" w:space="0" w:color="auto"/>
          </w:divBdr>
        </w:div>
      </w:divsChild>
    </w:div>
    <w:div w:id="712997990">
      <w:bodyDiv w:val="1"/>
      <w:marLeft w:val="0"/>
      <w:marRight w:val="0"/>
      <w:marTop w:val="0"/>
      <w:marBottom w:val="0"/>
      <w:divBdr>
        <w:top w:val="none" w:sz="0" w:space="0" w:color="auto"/>
        <w:left w:val="none" w:sz="0" w:space="0" w:color="auto"/>
        <w:bottom w:val="none" w:sz="0" w:space="0" w:color="auto"/>
        <w:right w:val="none" w:sz="0" w:space="0" w:color="auto"/>
      </w:divBdr>
    </w:div>
    <w:div w:id="746463560">
      <w:bodyDiv w:val="1"/>
      <w:marLeft w:val="0"/>
      <w:marRight w:val="0"/>
      <w:marTop w:val="0"/>
      <w:marBottom w:val="0"/>
      <w:divBdr>
        <w:top w:val="none" w:sz="0" w:space="0" w:color="auto"/>
        <w:left w:val="none" w:sz="0" w:space="0" w:color="auto"/>
        <w:bottom w:val="none" w:sz="0" w:space="0" w:color="auto"/>
        <w:right w:val="none" w:sz="0" w:space="0" w:color="auto"/>
      </w:divBdr>
      <w:divsChild>
        <w:div w:id="670837100">
          <w:marLeft w:val="0"/>
          <w:marRight w:val="0"/>
          <w:marTop w:val="0"/>
          <w:marBottom w:val="0"/>
          <w:divBdr>
            <w:top w:val="none" w:sz="0" w:space="0" w:color="auto"/>
            <w:left w:val="none" w:sz="0" w:space="0" w:color="auto"/>
            <w:bottom w:val="none" w:sz="0" w:space="0" w:color="auto"/>
            <w:right w:val="none" w:sz="0" w:space="0" w:color="auto"/>
          </w:divBdr>
        </w:div>
      </w:divsChild>
    </w:div>
    <w:div w:id="820194018">
      <w:bodyDiv w:val="1"/>
      <w:marLeft w:val="0"/>
      <w:marRight w:val="0"/>
      <w:marTop w:val="0"/>
      <w:marBottom w:val="0"/>
      <w:divBdr>
        <w:top w:val="none" w:sz="0" w:space="0" w:color="auto"/>
        <w:left w:val="none" w:sz="0" w:space="0" w:color="auto"/>
        <w:bottom w:val="none" w:sz="0" w:space="0" w:color="auto"/>
        <w:right w:val="none" w:sz="0" w:space="0" w:color="auto"/>
      </w:divBdr>
      <w:divsChild>
        <w:div w:id="2008441190">
          <w:marLeft w:val="0"/>
          <w:marRight w:val="0"/>
          <w:marTop w:val="0"/>
          <w:marBottom w:val="0"/>
          <w:divBdr>
            <w:top w:val="none" w:sz="0" w:space="0" w:color="auto"/>
            <w:left w:val="none" w:sz="0" w:space="0" w:color="auto"/>
            <w:bottom w:val="none" w:sz="0" w:space="0" w:color="auto"/>
            <w:right w:val="none" w:sz="0" w:space="0" w:color="auto"/>
          </w:divBdr>
        </w:div>
      </w:divsChild>
    </w:div>
    <w:div w:id="844713648">
      <w:bodyDiv w:val="1"/>
      <w:marLeft w:val="0"/>
      <w:marRight w:val="0"/>
      <w:marTop w:val="0"/>
      <w:marBottom w:val="0"/>
      <w:divBdr>
        <w:top w:val="none" w:sz="0" w:space="0" w:color="auto"/>
        <w:left w:val="none" w:sz="0" w:space="0" w:color="auto"/>
        <w:bottom w:val="none" w:sz="0" w:space="0" w:color="auto"/>
        <w:right w:val="none" w:sz="0" w:space="0" w:color="auto"/>
      </w:divBdr>
      <w:divsChild>
        <w:div w:id="1356031014">
          <w:marLeft w:val="0"/>
          <w:marRight w:val="0"/>
          <w:marTop w:val="0"/>
          <w:marBottom w:val="0"/>
          <w:divBdr>
            <w:top w:val="none" w:sz="0" w:space="0" w:color="auto"/>
            <w:left w:val="none" w:sz="0" w:space="0" w:color="auto"/>
            <w:bottom w:val="none" w:sz="0" w:space="0" w:color="auto"/>
            <w:right w:val="none" w:sz="0" w:space="0" w:color="auto"/>
          </w:divBdr>
        </w:div>
      </w:divsChild>
    </w:div>
    <w:div w:id="1001198328">
      <w:bodyDiv w:val="1"/>
      <w:marLeft w:val="0"/>
      <w:marRight w:val="0"/>
      <w:marTop w:val="0"/>
      <w:marBottom w:val="0"/>
      <w:divBdr>
        <w:top w:val="none" w:sz="0" w:space="0" w:color="auto"/>
        <w:left w:val="none" w:sz="0" w:space="0" w:color="auto"/>
        <w:bottom w:val="none" w:sz="0" w:space="0" w:color="auto"/>
        <w:right w:val="none" w:sz="0" w:space="0" w:color="auto"/>
      </w:divBdr>
    </w:div>
    <w:div w:id="1009714280">
      <w:bodyDiv w:val="1"/>
      <w:marLeft w:val="0"/>
      <w:marRight w:val="0"/>
      <w:marTop w:val="0"/>
      <w:marBottom w:val="0"/>
      <w:divBdr>
        <w:top w:val="none" w:sz="0" w:space="0" w:color="auto"/>
        <w:left w:val="none" w:sz="0" w:space="0" w:color="auto"/>
        <w:bottom w:val="none" w:sz="0" w:space="0" w:color="auto"/>
        <w:right w:val="none" w:sz="0" w:space="0" w:color="auto"/>
      </w:divBdr>
    </w:div>
    <w:div w:id="1039891501">
      <w:bodyDiv w:val="1"/>
      <w:marLeft w:val="0"/>
      <w:marRight w:val="0"/>
      <w:marTop w:val="0"/>
      <w:marBottom w:val="0"/>
      <w:divBdr>
        <w:top w:val="none" w:sz="0" w:space="0" w:color="auto"/>
        <w:left w:val="none" w:sz="0" w:space="0" w:color="auto"/>
        <w:bottom w:val="none" w:sz="0" w:space="0" w:color="auto"/>
        <w:right w:val="none" w:sz="0" w:space="0" w:color="auto"/>
      </w:divBdr>
      <w:divsChild>
        <w:div w:id="858011259">
          <w:marLeft w:val="0"/>
          <w:marRight w:val="0"/>
          <w:marTop w:val="0"/>
          <w:marBottom w:val="0"/>
          <w:divBdr>
            <w:top w:val="none" w:sz="0" w:space="0" w:color="auto"/>
            <w:left w:val="none" w:sz="0" w:space="0" w:color="auto"/>
            <w:bottom w:val="none" w:sz="0" w:space="0" w:color="auto"/>
            <w:right w:val="none" w:sz="0" w:space="0" w:color="auto"/>
          </w:divBdr>
        </w:div>
      </w:divsChild>
    </w:div>
    <w:div w:id="1264805935">
      <w:bodyDiv w:val="1"/>
      <w:marLeft w:val="0"/>
      <w:marRight w:val="0"/>
      <w:marTop w:val="0"/>
      <w:marBottom w:val="0"/>
      <w:divBdr>
        <w:top w:val="none" w:sz="0" w:space="0" w:color="auto"/>
        <w:left w:val="none" w:sz="0" w:space="0" w:color="auto"/>
        <w:bottom w:val="none" w:sz="0" w:space="0" w:color="auto"/>
        <w:right w:val="none" w:sz="0" w:space="0" w:color="auto"/>
      </w:divBdr>
      <w:divsChild>
        <w:div w:id="1318802536">
          <w:marLeft w:val="0"/>
          <w:marRight w:val="0"/>
          <w:marTop w:val="0"/>
          <w:marBottom w:val="0"/>
          <w:divBdr>
            <w:top w:val="none" w:sz="0" w:space="0" w:color="auto"/>
            <w:left w:val="none" w:sz="0" w:space="0" w:color="auto"/>
            <w:bottom w:val="none" w:sz="0" w:space="0" w:color="auto"/>
            <w:right w:val="none" w:sz="0" w:space="0" w:color="auto"/>
          </w:divBdr>
        </w:div>
      </w:divsChild>
    </w:div>
    <w:div w:id="1450398536">
      <w:bodyDiv w:val="1"/>
      <w:marLeft w:val="0"/>
      <w:marRight w:val="0"/>
      <w:marTop w:val="0"/>
      <w:marBottom w:val="0"/>
      <w:divBdr>
        <w:top w:val="none" w:sz="0" w:space="0" w:color="auto"/>
        <w:left w:val="none" w:sz="0" w:space="0" w:color="auto"/>
        <w:bottom w:val="none" w:sz="0" w:space="0" w:color="auto"/>
        <w:right w:val="none" w:sz="0" w:space="0" w:color="auto"/>
      </w:divBdr>
      <w:divsChild>
        <w:div w:id="749304069">
          <w:marLeft w:val="0"/>
          <w:marRight w:val="0"/>
          <w:marTop w:val="0"/>
          <w:marBottom w:val="0"/>
          <w:divBdr>
            <w:top w:val="none" w:sz="0" w:space="0" w:color="auto"/>
            <w:left w:val="none" w:sz="0" w:space="0" w:color="auto"/>
            <w:bottom w:val="none" w:sz="0" w:space="0" w:color="auto"/>
            <w:right w:val="none" w:sz="0" w:space="0" w:color="auto"/>
          </w:divBdr>
        </w:div>
      </w:divsChild>
    </w:div>
    <w:div w:id="1500392380">
      <w:bodyDiv w:val="1"/>
      <w:marLeft w:val="0"/>
      <w:marRight w:val="0"/>
      <w:marTop w:val="0"/>
      <w:marBottom w:val="0"/>
      <w:divBdr>
        <w:top w:val="none" w:sz="0" w:space="0" w:color="auto"/>
        <w:left w:val="none" w:sz="0" w:space="0" w:color="auto"/>
        <w:bottom w:val="none" w:sz="0" w:space="0" w:color="auto"/>
        <w:right w:val="none" w:sz="0" w:space="0" w:color="auto"/>
      </w:divBdr>
      <w:divsChild>
        <w:div w:id="1482232632">
          <w:marLeft w:val="0"/>
          <w:marRight w:val="0"/>
          <w:marTop w:val="0"/>
          <w:marBottom w:val="0"/>
          <w:divBdr>
            <w:top w:val="none" w:sz="0" w:space="0" w:color="auto"/>
            <w:left w:val="none" w:sz="0" w:space="0" w:color="auto"/>
            <w:bottom w:val="none" w:sz="0" w:space="0" w:color="auto"/>
            <w:right w:val="none" w:sz="0" w:space="0" w:color="auto"/>
          </w:divBdr>
        </w:div>
      </w:divsChild>
    </w:div>
    <w:div w:id="1662585443">
      <w:bodyDiv w:val="1"/>
      <w:marLeft w:val="0"/>
      <w:marRight w:val="0"/>
      <w:marTop w:val="0"/>
      <w:marBottom w:val="0"/>
      <w:divBdr>
        <w:top w:val="none" w:sz="0" w:space="0" w:color="auto"/>
        <w:left w:val="none" w:sz="0" w:space="0" w:color="auto"/>
        <w:bottom w:val="none" w:sz="0" w:space="0" w:color="auto"/>
        <w:right w:val="none" w:sz="0" w:space="0" w:color="auto"/>
      </w:divBdr>
      <w:divsChild>
        <w:div w:id="212081375">
          <w:marLeft w:val="0"/>
          <w:marRight w:val="0"/>
          <w:marTop w:val="0"/>
          <w:marBottom w:val="0"/>
          <w:divBdr>
            <w:top w:val="none" w:sz="0" w:space="0" w:color="auto"/>
            <w:left w:val="none" w:sz="0" w:space="0" w:color="auto"/>
            <w:bottom w:val="none" w:sz="0" w:space="0" w:color="auto"/>
            <w:right w:val="none" w:sz="0" w:space="0" w:color="auto"/>
          </w:divBdr>
        </w:div>
      </w:divsChild>
    </w:div>
    <w:div w:id="1698895498">
      <w:bodyDiv w:val="1"/>
      <w:marLeft w:val="0"/>
      <w:marRight w:val="0"/>
      <w:marTop w:val="0"/>
      <w:marBottom w:val="0"/>
      <w:divBdr>
        <w:top w:val="none" w:sz="0" w:space="0" w:color="auto"/>
        <w:left w:val="none" w:sz="0" w:space="0" w:color="auto"/>
        <w:bottom w:val="none" w:sz="0" w:space="0" w:color="auto"/>
        <w:right w:val="none" w:sz="0" w:space="0" w:color="auto"/>
      </w:divBdr>
    </w:div>
    <w:div w:id="1704789255">
      <w:bodyDiv w:val="1"/>
      <w:marLeft w:val="0"/>
      <w:marRight w:val="0"/>
      <w:marTop w:val="0"/>
      <w:marBottom w:val="0"/>
      <w:divBdr>
        <w:top w:val="none" w:sz="0" w:space="0" w:color="auto"/>
        <w:left w:val="none" w:sz="0" w:space="0" w:color="auto"/>
        <w:bottom w:val="none" w:sz="0" w:space="0" w:color="auto"/>
        <w:right w:val="none" w:sz="0" w:space="0" w:color="auto"/>
      </w:divBdr>
    </w:div>
    <w:div w:id="1770927300">
      <w:bodyDiv w:val="1"/>
      <w:marLeft w:val="0"/>
      <w:marRight w:val="0"/>
      <w:marTop w:val="0"/>
      <w:marBottom w:val="0"/>
      <w:divBdr>
        <w:top w:val="none" w:sz="0" w:space="0" w:color="auto"/>
        <w:left w:val="none" w:sz="0" w:space="0" w:color="auto"/>
        <w:bottom w:val="none" w:sz="0" w:space="0" w:color="auto"/>
        <w:right w:val="none" w:sz="0" w:space="0" w:color="auto"/>
      </w:divBdr>
      <w:divsChild>
        <w:div w:id="288516052">
          <w:marLeft w:val="0"/>
          <w:marRight w:val="0"/>
          <w:marTop w:val="0"/>
          <w:marBottom w:val="0"/>
          <w:divBdr>
            <w:top w:val="none" w:sz="0" w:space="0" w:color="auto"/>
            <w:left w:val="none" w:sz="0" w:space="0" w:color="auto"/>
            <w:bottom w:val="none" w:sz="0" w:space="0" w:color="auto"/>
            <w:right w:val="none" w:sz="0" w:space="0" w:color="auto"/>
          </w:divBdr>
        </w:div>
      </w:divsChild>
    </w:div>
    <w:div w:id="1890608673">
      <w:bodyDiv w:val="1"/>
      <w:marLeft w:val="0"/>
      <w:marRight w:val="0"/>
      <w:marTop w:val="0"/>
      <w:marBottom w:val="0"/>
      <w:divBdr>
        <w:top w:val="none" w:sz="0" w:space="0" w:color="auto"/>
        <w:left w:val="none" w:sz="0" w:space="0" w:color="auto"/>
        <w:bottom w:val="none" w:sz="0" w:space="0" w:color="auto"/>
        <w:right w:val="none" w:sz="0" w:space="0" w:color="auto"/>
      </w:divBdr>
    </w:div>
    <w:div w:id="212712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ind.ku.dk/publikationer/studenterserien/interdiciplinarity-in-the-basic-science-cours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gl.org/uddannelse/udd.politik/Documents/Politisk%20aftale%20-%20reform.doc"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s://doi.org/10.1007/978-3-319-63248-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doi.org/10.1080/1743727X.2018.149641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419F9C38A7A7F4D96BB4B4E6654FD8E" ma:contentTypeVersion="10" ma:contentTypeDescription="Creare un nuovo documento." ma:contentTypeScope="" ma:versionID="61e7bae7a2dd2f1f7272f7d545af36ca">
  <xsd:schema xmlns:xsd="http://www.w3.org/2001/XMLSchema" xmlns:xs="http://www.w3.org/2001/XMLSchema" xmlns:p="http://schemas.microsoft.com/office/2006/metadata/properties" xmlns:ns2="eac88f87-7ce0-4ac4-9040-6477f98646cb" xmlns:ns3="3bef7607-f101-4706-b41b-0fb79b81a5e7" targetNamespace="http://schemas.microsoft.com/office/2006/metadata/properties" ma:root="true" ma:fieldsID="29314b314f6939dd3e94d70e6ecb27a1" ns2:_="" ns3:_="">
    <xsd:import namespace="eac88f87-7ce0-4ac4-9040-6477f98646cb"/>
    <xsd:import namespace="3bef7607-f101-4706-b41b-0fb79b81a5e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88f87-7ce0-4ac4-9040-6477f9864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f7607-f101-4706-b41b-0fb79b81a5e7"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B6FA2-2DCB-4990-971D-67576FF486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12A5CC-D8F7-43B5-871D-96B7F2F66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88f87-7ce0-4ac4-9040-6477f98646cb"/>
    <ds:schemaRef ds:uri="3bef7607-f101-4706-b41b-0fb79b81a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F9DC9A-1142-4F06-B765-48F7E2846C55}">
  <ds:schemaRefs>
    <ds:schemaRef ds:uri="http://schemas.microsoft.com/sharepoint/v3/contenttype/forms"/>
  </ds:schemaRefs>
</ds:datastoreItem>
</file>

<file path=customXml/itemProps4.xml><?xml version="1.0" encoding="utf-8"?>
<ds:datastoreItem xmlns:ds="http://schemas.openxmlformats.org/officeDocument/2006/customXml" ds:itemID="{CB67D527-3583-8B47-BB06-52ADA66F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5368</Words>
  <Characters>30600</Characters>
  <Application>Microsoft Office Word</Application>
  <DocSecurity>0</DocSecurity>
  <Lines>501</Lines>
  <Paragraphs>125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lmitchell</dc:creator>
  <cp:lastModifiedBy>Jesper Bruun</cp:lastModifiedBy>
  <cp:revision>10</cp:revision>
  <cp:lastPrinted>2019-10-21T15:31:00Z</cp:lastPrinted>
  <dcterms:created xsi:type="dcterms:W3CDTF">2020-06-19T14:35:00Z</dcterms:created>
  <dcterms:modified xsi:type="dcterms:W3CDTF">2020-06-21T08:06:00Z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0x0101009419F9C38A7A7F4D96BB4B4E6654FD8E</vt:lpwstr>
  </property>
</Properties>
</file>